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3EFB" w14:textId="77777777" w:rsidR="00006FF3" w:rsidRDefault="00006FF3"/>
    <w:p w14:paraId="7C13FA52" w14:textId="77777777" w:rsidR="00A73289" w:rsidRDefault="00A73289"/>
    <w:p w14:paraId="25772582" w14:textId="77777777" w:rsidR="00A73289" w:rsidRDefault="00A73289"/>
    <w:p w14:paraId="66E6C085" w14:textId="1FFC2A80" w:rsidR="00A73289" w:rsidRDefault="00A73289" w:rsidP="00A73289">
      <w:pPr>
        <w:pStyle w:val="BodyText"/>
        <w:sectPr w:rsidR="00A73289" w:rsidSect="00FE465A">
          <w:headerReference w:type="default" r:id="rId7"/>
          <w:footerReference w:type="default" r:id="rId8"/>
          <w:headerReference w:type="first" r:id="rId9"/>
          <w:footerReference w:type="first" r:id="rId10"/>
          <w:pgSz w:w="11906" w:h="16838" w:code="9"/>
          <w:pgMar w:top="851" w:right="851" w:bottom="851" w:left="851" w:header="510" w:footer="0" w:gutter="0"/>
          <w:cols w:space="708"/>
          <w:docGrid w:linePitch="360"/>
        </w:sectPr>
      </w:pPr>
      <w:r w:rsidRPr="0048600C">
        <w:rPr>
          <w:noProof/>
          <w:lang w:eastAsia="en-AU"/>
        </w:rPr>
        <mc:AlternateContent>
          <mc:Choice Requires="wps">
            <w:drawing>
              <wp:anchor distT="0" distB="0" distL="114300" distR="114300" simplePos="0" relativeHeight="251659264" behindDoc="0" locked="0" layoutInCell="1" allowOverlap="1" wp14:anchorId="63A5C84A" wp14:editId="27F7330A">
                <wp:simplePos x="0" y="0"/>
                <wp:positionH relativeFrom="margin">
                  <wp:align>center</wp:align>
                </wp:positionH>
                <wp:positionV relativeFrom="page">
                  <wp:posOffset>6795814</wp:posOffset>
                </wp:positionV>
                <wp:extent cx="4320000" cy="248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20000" cy="248400"/>
                        </a:xfrm>
                        <a:prstGeom prst="rect">
                          <a:avLst/>
                        </a:prstGeom>
                        <a:noFill/>
                      </wps:spPr>
                      <wps:txbx>
                        <w:txbxContent>
                          <w:sdt>
                            <w:sdtPr>
                              <w:rPr>
                                <w:sz w:val="48"/>
                                <w:szCs w:val="48"/>
                              </w:rPr>
                              <w:alias w:val="Title"/>
                              <w:tag w:val=""/>
                              <w:id w:val="-1152135937"/>
                              <w:placeholder>
                                <w:docPart w:val="9E43A7C45F5846AB9D1C8B148B6AA16F"/>
                              </w:placeholder>
                              <w:showingPlcHdr/>
                              <w:dataBinding w:prefixMappings="xmlns:ns0='http://purl.org/dc/elements/1.1/' xmlns:ns1='http://schemas.openxmlformats.org/package/2006/metadata/core-properties' " w:xpath="/ns1:coreProperties[1]/ns0:title[1]" w:storeItemID="{6C3C8BC8-F283-45AE-878A-BAB7291924A1}"/>
                              <w:text/>
                            </w:sdtPr>
                            <w:sdtContent>
                              <w:p w14:paraId="684C0D42" w14:textId="77777777" w:rsidR="00A73289" w:rsidRPr="00FE465A" w:rsidRDefault="00A73289" w:rsidP="00A73289">
                                <w:pPr>
                                  <w:pStyle w:val="Title"/>
                                  <w:rPr>
                                    <w:sz w:val="48"/>
                                    <w:szCs w:val="48"/>
                                  </w:rPr>
                                </w:pPr>
                                <w:r w:rsidRPr="000570B3">
                                  <w:rPr>
                                    <w:rStyle w:val="PlaceholderText"/>
                                  </w:rPr>
                                  <w:t>[Title]</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3A5C84A" id="_x0000_t202" coordsize="21600,21600" o:spt="202" path="m,l,21600r21600,l21600,xe">
                <v:stroke joinstyle="miter"/>
                <v:path gradientshapeok="t" o:connecttype="rect"/>
              </v:shapetype>
              <v:shape id="Text Box 4" o:spid="_x0000_s1026" type="#_x0000_t202" style="position:absolute;left:0;text-align:left;margin-left:0;margin-top:535.1pt;width:340.15pt;height:19.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" filled="f" stroked="f">
                <v:textbox style="mso-fit-shape-to-text:t" inset="0,0,0,0">
                  <w:txbxContent>
                    <w:sdt>
                      <w:sdtPr>
                        <w:rPr>
                          <w:sz w:val="48"/>
                          <w:szCs w:val="48"/>
                        </w:rPr>
                        <w:alias w:val="Title"/>
                        <w:tag w:val=""/>
                        <w:id w:val="-1152135937"/>
                        <w:placeholder>
                          <w:docPart w:val="9E43A7C45F5846AB9D1C8B148B6AA16F"/>
                        </w:placeholder>
                        <w:showingPlcHdr/>
                        <w:dataBinding w:prefixMappings="xmlns:ns0='http://purl.org/dc/elements/1.1/' xmlns:ns1='http://schemas.openxmlformats.org/package/2006/metadata/core-properties' " w:xpath="/ns1:coreProperties[1]/ns0:title[1]" w:storeItemID="{6C3C8BC8-F283-45AE-878A-BAB7291924A1}"/>
                        <w:text/>
                      </w:sdtPr>
                      <w:sdtContent>
                        <w:p w14:paraId="684C0D42" w14:textId="77777777" w:rsidR="00A73289" w:rsidRPr="00FE465A" w:rsidRDefault="00A73289" w:rsidP="00A73289">
                          <w:pPr>
                            <w:pStyle w:val="Title"/>
                            <w:rPr>
                              <w:sz w:val="48"/>
                              <w:szCs w:val="48"/>
                            </w:rPr>
                          </w:pPr>
                          <w:r w:rsidRPr="000570B3">
                            <w:rPr>
                              <w:rStyle w:val="PlaceholderText"/>
                            </w:rPr>
                            <w:t>[Title]</w:t>
                          </w:r>
                        </w:p>
                      </w:sdtContent>
                    </w:sdt>
                  </w:txbxContent>
                </v:textbox>
                <w10:wrap anchorx="margin" anchory="page"/>
              </v:shape>
            </w:pict>
          </mc:Fallback>
        </mc:AlternateContent>
      </w:r>
    </w:p>
    <w:p w14:paraId="3D74956B" w14:textId="77777777" w:rsidR="00A73289" w:rsidRPr="00975FD7" w:rsidRDefault="00A73289" w:rsidP="00A73289">
      <w:pPr>
        <w:pStyle w:val="TOCHeading"/>
        <w:rPr>
          <w:rFonts w:ascii="Calibri" w:hAnsi="Calibri" w:cs="Calibri"/>
        </w:rPr>
      </w:pPr>
      <w:r w:rsidRPr="00975FD7">
        <w:rPr>
          <w:rFonts w:ascii="Calibri" w:hAnsi="Calibri" w:cs="Calibri"/>
        </w:rPr>
        <w:lastRenderedPageBreak/>
        <w:t>Table of Contents</w:t>
      </w:r>
    </w:p>
    <w:p w14:paraId="3C950150" w14:textId="77777777" w:rsidR="00A73289" w:rsidRDefault="00A73289" w:rsidP="00A73289">
      <w:pPr>
        <w:pStyle w:val="TOC1"/>
        <w:rPr>
          <w:rFonts w:asciiTheme="minorHAnsi" w:eastAsiaTheme="minorEastAsia" w:hAnsiTheme="minorHAnsi" w:cstheme="minorBidi"/>
          <w:b w:val="0"/>
          <w:noProof/>
          <w:szCs w:val="22"/>
          <w:lang w:eastAsia="en-AU"/>
        </w:rPr>
      </w:pPr>
      <w:r>
        <w:rPr>
          <w:rFonts w:eastAsiaTheme="majorEastAsia" w:cstheme="minorHAnsi"/>
          <w:b w:val="0"/>
          <w:bCs/>
          <w:i/>
          <w:iCs/>
          <w:sz w:val="24"/>
          <w:szCs w:val="24"/>
        </w:rPr>
        <w:fldChar w:fldCharType="begin"/>
      </w:r>
      <w:r>
        <w:rPr>
          <w:rFonts w:eastAsiaTheme="majorEastAsia" w:cstheme="minorHAnsi"/>
          <w:b w:val="0"/>
          <w:bCs/>
          <w:i/>
          <w:iCs/>
          <w:sz w:val="24"/>
          <w:szCs w:val="24"/>
        </w:rPr>
        <w:instrText xml:space="preserve"> TOC \o "1-2" \h \z \u </w:instrText>
      </w:r>
      <w:r>
        <w:rPr>
          <w:rFonts w:eastAsiaTheme="majorEastAsia" w:cstheme="minorHAnsi"/>
          <w:b w:val="0"/>
          <w:bCs/>
          <w:i/>
          <w:iCs/>
          <w:sz w:val="24"/>
          <w:szCs w:val="24"/>
        </w:rPr>
        <w:fldChar w:fldCharType="separate"/>
      </w:r>
      <w:hyperlink w:anchor="_Toc76137544" w:history="1">
        <w:r w:rsidRPr="00A21E41">
          <w:rPr>
            <w:rStyle w:val="Hyperlink"/>
            <w:noProof/>
          </w:rPr>
          <w:t>1. Purpose</w:t>
        </w:r>
        <w:r>
          <w:rPr>
            <w:noProof/>
            <w:webHidden/>
          </w:rPr>
          <w:tab/>
        </w:r>
        <w:r>
          <w:rPr>
            <w:noProof/>
            <w:webHidden/>
          </w:rPr>
          <w:fldChar w:fldCharType="begin"/>
        </w:r>
        <w:r>
          <w:rPr>
            <w:noProof/>
            <w:webHidden/>
          </w:rPr>
          <w:instrText xml:space="preserve"> PAGEREF _Toc76137544 \h </w:instrText>
        </w:r>
        <w:r>
          <w:rPr>
            <w:noProof/>
            <w:webHidden/>
          </w:rPr>
        </w:r>
        <w:r>
          <w:rPr>
            <w:noProof/>
            <w:webHidden/>
          </w:rPr>
          <w:fldChar w:fldCharType="separate"/>
        </w:r>
        <w:r>
          <w:rPr>
            <w:noProof/>
            <w:webHidden/>
          </w:rPr>
          <w:t>3</w:t>
        </w:r>
        <w:r>
          <w:rPr>
            <w:noProof/>
            <w:webHidden/>
          </w:rPr>
          <w:fldChar w:fldCharType="end"/>
        </w:r>
      </w:hyperlink>
    </w:p>
    <w:p w14:paraId="3B6032EE"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45" w:history="1">
        <w:r w:rsidR="00A73289" w:rsidRPr="00A21E41">
          <w:rPr>
            <w:rStyle w:val="Hyperlink"/>
            <w:noProof/>
          </w:rPr>
          <w:t>2. Scope</w:t>
        </w:r>
        <w:r w:rsidR="00A73289">
          <w:rPr>
            <w:noProof/>
            <w:webHidden/>
          </w:rPr>
          <w:tab/>
        </w:r>
        <w:r w:rsidR="00A73289">
          <w:rPr>
            <w:noProof/>
            <w:webHidden/>
          </w:rPr>
          <w:fldChar w:fldCharType="begin"/>
        </w:r>
        <w:r w:rsidR="00A73289">
          <w:rPr>
            <w:noProof/>
            <w:webHidden/>
          </w:rPr>
          <w:instrText xml:space="preserve"> PAGEREF _Toc76137545 \h </w:instrText>
        </w:r>
        <w:r w:rsidR="00A73289">
          <w:rPr>
            <w:noProof/>
            <w:webHidden/>
          </w:rPr>
        </w:r>
        <w:r w:rsidR="00A73289">
          <w:rPr>
            <w:noProof/>
            <w:webHidden/>
          </w:rPr>
          <w:fldChar w:fldCharType="separate"/>
        </w:r>
        <w:r w:rsidR="00A73289">
          <w:rPr>
            <w:noProof/>
            <w:webHidden/>
          </w:rPr>
          <w:t>3</w:t>
        </w:r>
        <w:r w:rsidR="00A73289">
          <w:rPr>
            <w:noProof/>
            <w:webHidden/>
          </w:rPr>
          <w:fldChar w:fldCharType="end"/>
        </w:r>
      </w:hyperlink>
    </w:p>
    <w:p w14:paraId="748E9845"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46" w:history="1">
        <w:r w:rsidR="00A73289" w:rsidRPr="00A21E41">
          <w:rPr>
            <w:rStyle w:val="Hyperlink"/>
            <w:noProof/>
          </w:rPr>
          <w:t>3. Governance</w:t>
        </w:r>
        <w:r w:rsidR="00A73289">
          <w:rPr>
            <w:noProof/>
            <w:webHidden/>
          </w:rPr>
          <w:tab/>
        </w:r>
        <w:r w:rsidR="00A73289">
          <w:rPr>
            <w:noProof/>
            <w:webHidden/>
          </w:rPr>
          <w:fldChar w:fldCharType="begin"/>
        </w:r>
        <w:r w:rsidR="00A73289">
          <w:rPr>
            <w:noProof/>
            <w:webHidden/>
          </w:rPr>
          <w:instrText xml:space="preserve"> PAGEREF _Toc76137546 \h </w:instrText>
        </w:r>
        <w:r w:rsidR="00A73289">
          <w:rPr>
            <w:noProof/>
            <w:webHidden/>
          </w:rPr>
        </w:r>
        <w:r w:rsidR="00A73289">
          <w:rPr>
            <w:noProof/>
            <w:webHidden/>
          </w:rPr>
          <w:fldChar w:fldCharType="separate"/>
        </w:r>
        <w:r w:rsidR="00A73289">
          <w:rPr>
            <w:noProof/>
            <w:webHidden/>
          </w:rPr>
          <w:t>3</w:t>
        </w:r>
        <w:r w:rsidR="00A73289">
          <w:rPr>
            <w:noProof/>
            <w:webHidden/>
          </w:rPr>
          <w:fldChar w:fldCharType="end"/>
        </w:r>
      </w:hyperlink>
    </w:p>
    <w:p w14:paraId="1D7477AB" w14:textId="77777777" w:rsidR="00A73289" w:rsidRDefault="00000000" w:rsidP="00A73289">
      <w:pPr>
        <w:pStyle w:val="TOC2"/>
        <w:rPr>
          <w:rFonts w:asciiTheme="minorHAnsi" w:eastAsiaTheme="minorEastAsia" w:hAnsiTheme="minorHAnsi" w:cstheme="minorBidi"/>
          <w:szCs w:val="22"/>
          <w:lang w:eastAsia="en-AU"/>
        </w:rPr>
      </w:pPr>
      <w:hyperlink w:anchor="_Toc76137547" w:history="1">
        <w:r w:rsidR="00A73289" w:rsidRPr="00A21E41">
          <w:rPr>
            <w:rStyle w:val="Hyperlink"/>
          </w:rPr>
          <w:t>3.1. Recording General Details and Condition</w:t>
        </w:r>
        <w:r w:rsidR="00A73289">
          <w:rPr>
            <w:webHidden/>
          </w:rPr>
          <w:tab/>
        </w:r>
        <w:r w:rsidR="00A73289">
          <w:rPr>
            <w:webHidden/>
          </w:rPr>
          <w:fldChar w:fldCharType="begin"/>
        </w:r>
        <w:r w:rsidR="00A73289">
          <w:rPr>
            <w:webHidden/>
          </w:rPr>
          <w:instrText xml:space="preserve"> PAGEREF _Toc76137547 \h </w:instrText>
        </w:r>
        <w:r w:rsidR="00A73289">
          <w:rPr>
            <w:webHidden/>
          </w:rPr>
        </w:r>
        <w:r w:rsidR="00A73289">
          <w:rPr>
            <w:webHidden/>
          </w:rPr>
          <w:fldChar w:fldCharType="separate"/>
        </w:r>
        <w:r w:rsidR="00A73289">
          <w:rPr>
            <w:webHidden/>
          </w:rPr>
          <w:t>3</w:t>
        </w:r>
        <w:r w:rsidR="00A73289">
          <w:rPr>
            <w:webHidden/>
          </w:rPr>
          <w:fldChar w:fldCharType="end"/>
        </w:r>
      </w:hyperlink>
    </w:p>
    <w:p w14:paraId="181FA47B" w14:textId="77777777" w:rsidR="00A73289" w:rsidRDefault="00000000" w:rsidP="00A73289">
      <w:pPr>
        <w:pStyle w:val="TOC2"/>
        <w:rPr>
          <w:rFonts w:asciiTheme="minorHAnsi" w:eastAsiaTheme="minorEastAsia" w:hAnsiTheme="minorHAnsi" w:cstheme="minorBidi"/>
          <w:szCs w:val="22"/>
          <w:lang w:eastAsia="en-AU"/>
        </w:rPr>
      </w:pPr>
      <w:hyperlink w:anchor="_Toc76137548" w:history="1">
        <w:r w:rsidR="00A73289" w:rsidRPr="00A21E41">
          <w:rPr>
            <w:rStyle w:val="Hyperlink"/>
          </w:rPr>
          <w:t>3.2. Assessing the Level of Inherent Risk</w:t>
        </w:r>
        <w:r w:rsidR="00A73289">
          <w:rPr>
            <w:webHidden/>
          </w:rPr>
          <w:tab/>
        </w:r>
        <w:r w:rsidR="00A73289">
          <w:rPr>
            <w:webHidden/>
          </w:rPr>
          <w:fldChar w:fldCharType="begin"/>
        </w:r>
        <w:r w:rsidR="00A73289">
          <w:rPr>
            <w:webHidden/>
          </w:rPr>
          <w:instrText xml:space="preserve"> PAGEREF _Toc76137548 \h </w:instrText>
        </w:r>
        <w:r w:rsidR="00A73289">
          <w:rPr>
            <w:webHidden/>
          </w:rPr>
        </w:r>
        <w:r w:rsidR="00A73289">
          <w:rPr>
            <w:webHidden/>
          </w:rPr>
          <w:fldChar w:fldCharType="separate"/>
        </w:r>
        <w:r w:rsidR="00A73289">
          <w:rPr>
            <w:webHidden/>
          </w:rPr>
          <w:t>4</w:t>
        </w:r>
        <w:r w:rsidR="00A73289">
          <w:rPr>
            <w:webHidden/>
          </w:rPr>
          <w:fldChar w:fldCharType="end"/>
        </w:r>
      </w:hyperlink>
    </w:p>
    <w:p w14:paraId="10F5AF7E" w14:textId="77777777" w:rsidR="00A73289" w:rsidRDefault="00000000" w:rsidP="00A73289">
      <w:pPr>
        <w:pStyle w:val="TOC2"/>
        <w:rPr>
          <w:rFonts w:asciiTheme="minorHAnsi" w:eastAsiaTheme="minorEastAsia" w:hAnsiTheme="minorHAnsi" w:cstheme="minorBidi"/>
          <w:szCs w:val="22"/>
          <w:lang w:eastAsia="en-AU"/>
        </w:rPr>
      </w:pPr>
      <w:hyperlink w:anchor="_Toc76137549" w:history="1">
        <w:r w:rsidR="00A73289" w:rsidRPr="00A21E41">
          <w:rPr>
            <w:rStyle w:val="Hyperlink"/>
          </w:rPr>
          <w:t>3.3. Determining the Inherent Criticality Level</w:t>
        </w:r>
        <w:r w:rsidR="00A73289">
          <w:rPr>
            <w:webHidden/>
          </w:rPr>
          <w:tab/>
        </w:r>
        <w:r w:rsidR="00A73289">
          <w:rPr>
            <w:webHidden/>
          </w:rPr>
          <w:fldChar w:fldCharType="begin"/>
        </w:r>
        <w:r w:rsidR="00A73289">
          <w:rPr>
            <w:webHidden/>
          </w:rPr>
          <w:instrText xml:space="preserve"> PAGEREF _Toc76137549 \h </w:instrText>
        </w:r>
        <w:r w:rsidR="00A73289">
          <w:rPr>
            <w:webHidden/>
          </w:rPr>
        </w:r>
        <w:r w:rsidR="00A73289">
          <w:rPr>
            <w:webHidden/>
          </w:rPr>
          <w:fldChar w:fldCharType="separate"/>
        </w:r>
        <w:r w:rsidR="00A73289">
          <w:rPr>
            <w:webHidden/>
          </w:rPr>
          <w:t>5</w:t>
        </w:r>
        <w:r w:rsidR="00A73289">
          <w:rPr>
            <w:webHidden/>
          </w:rPr>
          <w:fldChar w:fldCharType="end"/>
        </w:r>
      </w:hyperlink>
    </w:p>
    <w:p w14:paraId="3C5A4014" w14:textId="77777777" w:rsidR="00A73289" w:rsidRDefault="00000000" w:rsidP="00A73289">
      <w:pPr>
        <w:pStyle w:val="TOC2"/>
        <w:rPr>
          <w:rFonts w:asciiTheme="minorHAnsi" w:eastAsiaTheme="minorEastAsia" w:hAnsiTheme="minorHAnsi" w:cstheme="minorBidi"/>
          <w:szCs w:val="22"/>
          <w:lang w:eastAsia="en-AU"/>
        </w:rPr>
      </w:pPr>
      <w:hyperlink w:anchor="_Toc76137550" w:history="1">
        <w:r w:rsidR="00A73289" w:rsidRPr="00A21E41">
          <w:rPr>
            <w:rStyle w:val="Hyperlink"/>
          </w:rPr>
          <w:t>3.4. Determining the Controls Required</w:t>
        </w:r>
        <w:r w:rsidR="00A73289">
          <w:rPr>
            <w:webHidden/>
          </w:rPr>
          <w:tab/>
        </w:r>
        <w:r w:rsidR="00A73289">
          <w:rPr>
            <w:webHidden/>
          </w:rPr>
          <w:fldChar w:fldCharType="begin"/>
        </w:r>
        <w:r w:rsidR="00A73289">
          <w:rPr>
            <w:webHidden/>
          </w:rPr>
          <w:instrText xml:space="preserve"> PAGEREF _Toc76137550 \h </w:instrText>
        </w:r>
        <w:r w:rsidR="00A73289">
          <w:rPr>
            <w:webHidden/>
          </w:rPr>
        </w:r>
        <w:r w:rsidR="00A73289">
          <w:rPr>
            <w:webHidden/>
          </w:rPr>
          <w:fldChar w:fldCharType="separate"/>
        </w:r>
        <w:r w:rsidR="00A73289">
          <w:rPr>
            <w:webHidden/>
          </w:rPr>
          <w:t>5</w:t>
        </w:r>
        <w:r w:rsidR="00A73289">
          <w:rPr>
            <w:webHidden/>
          </w:rPr>
          <w:fldChar w:fldCharType="end"/>
        </w:r>
      </w:hyperlink>
    </w:p>
    <w:p w14:paraId="6D5907CB" w14:textId="77777777" w:rsidR="00A73289" w:rsidRDefault="00000000" w:rsidP="00A73289">
      <w:pPr>
        <w:pStyle w:val="TOC2"/>
        <w:rPr>
          <w:rFonts w:asciiTheme="minorHAnsi" w:eastAsiaTheme="minorEastAsia" w:hAnsiTheme="minorHAnsi" w:cstheme="minorBidi"/>
          <w:szCs w:val="22"/>
          <w:lang w:eastAsia="en-AU"/>
        </w:rPr>
      </w:pPr>
      <w:hyperlink w:anchor="_Toc76137551" w:history="1">
        <w:r w:rsidR="00A73289" w:rsidRPr="00A21E41">
          <w:rPr>
            <w:rStyle w:val="Hyperlink"/>
          </w:rPr>
          <w:t>3.5. Managing the Controls</w:t>
        </w:r>
        <w:r w:rsidR="00A73289">
          <w:rPr>
            <w:webHidden/>
          </w:rPr>
          <w:tab/>
        </w:r>
        <w:r w:rsidR="00A73289">
          <w:rPr>
            <w:webHidden/>
          </w:rPr>
          <w:fldChar w:fldCharType="begin"/>
        </w:r>
        <w:r w:rsidR="00A73289">
          <w:rPr>
            <w:webHidden/>
          </w:rPr>
          <w:instrText xml:space="preserve"> PAGEREF _Toc76137551 \h </w:instrText>
        </w:r>
        <w:r w:rsidR="00A73289">
          <w:rPr>
            <w:webHidden/>
          </w:rPr>
        </w:r>
        <w:r w:rsidR="00A73289">
          <w:rPr>
            <w:webHidden/>
          </w:rPr>
          <w:fldChar w:fldCharType="separate"/>
        </w:r>
        <w:r w:rsidR="00A73289">
          <w:rPr>
            <w:webHidden/>
          </w:rPr>
          <w:t>6</w:t>
        </w:r>
        <w:r w:rsidR="00A73289">
          <w:rPr>
            <w:webHidden/>
          </w:rPr>
          <w:fldChar w:fldCharType="end"/>
        </w:r>
      </w:hyperlink>
    </w:p>
    <w:p w14:paraId="0B8CF05C" w14:textId="77777777" w:rsidR="00A73289" w:rsidRDefault="00000000" w:rsidP="00A73289">
      <w:pPr>
        <w:pStyle w:val="TOC2"/>
        <w:rPr>
          <w:rFonts w:asciiTheme="minorHAnsi" w:eastAsiaTheme="minorEastAsia" w:hAnsiTheme="minorHAnsi" w:cstheme="minorBidi"/>
          <w:szCs w:val="22"/>
          <w:lang w:eastAsia="en-AU"/>
        </w:rPr>
      </w:pPr>
      <w:hyperlink w:anchor="_Toc76137552" w:history="1">
        <w:r w:rsidR="00A73289" w:rsidRPr="00A21E41">
          <w:rPr>
            <w:rStyle w:val="Hyperlink"/>
          </w:rPr>
          <w:t>3.6. Communicating Criticality Information to Relevant Stakeholders</w:t>
        </w:r>
        <w:r w:rsidR="00A73289">
          <w:rPr>
            <w:webHidden/>
          </w:rPr>
          <w:tab/>
        </w:r>
        <w:r w:rsidR="00A73289">
          <w:rPr>
            <w:webHidden/>
          </w:rPr>
          <w:fldChar w:fldCharType="begin"/>
        </w:r>
        <w:r w:rsidR="00A73289">
          <w:rPr>
            <w:webHidden/>
          </w:rPr>
          <w:instrText xml:space="preserve"> PAGEREF _Toc76137552 \h </w:instrText>
        </w:r>
        <w:r w:rsidR="00A73289">
          <w:rPr>
            <w:webHidden/>
          </w:rPr>
        </w:r>
        <w:r w:rsidR="00A73289">
          <w:rPr>
            <w:webHidden/>
          </w:rPr>
          <w:fldChar w:fldCharType="separate"/>
        </w:r>
        <w:r w:rsidR="00A73289">
          <w:rPr>
            <w:webHidden/>
          </w:rPr>
          <w:t>7</w:t>
        </w:r>
        <w:r w:rsidR="00A73289">
          <w:rPr>
            <w:webHidden/>
          </w:rPr>
          <w:fldChar w:fldCharType="end"/>
        </w:r>
      </w:hyperlink>
    </w:p>
    <w:p w14:paraId="38EDA568"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53" w:history="1">
        <w:r w:rsidR="00A73289" w:rsidRPr="00A21E41">
          <w:rPr>
            <w:rStyle w:val="Hyperlink"/>
            <w:noProof/>
          </w:rPr>
          <w:t>4. Definitions</w:t>
        </w:r>
        <w:r w:rsidR="00A73289">
          <w:rPr>
            <w:noProof/>
            <w:webHidden/>
          </w:rPr>
          <w:tab/>
        </w:r>
        <w:r w:rsidR="00A73289">
          <w:rPr>
            <w:noProof/>
            <w:webHidden/>
          </w:rPr>
          <w:fldChar w:fldCharType="begin"/>
        </w:r>
        <w:r w:rsidR="00A73289">
          <w:rPr>
            <w:noProof/>
            <w:webHidden/>
          </w:rPr>
          <w:instrText xml:space="preserve"> PAGEREF _Toc76137553 \h </w:instrText>
        </w:r>
        <w:r w:rsidR="00A73289">
          <w:rPr>
            <w:noProof/>
            <w:webHidden/>
          </w:rPr>
        </w:r>
        <w:r w:rsidR="00A73289">
          <w:rPr>
            <w:noProof/>
            <w:webHidden/>
          </w:rPr>
          <w:fldChar w:fldCharType="separate"/>
        </w:r>
        <w:r w:rsidR="00A73289">
          <w:rPr>
            <w:noProof/>
            <w:webHidden/>
          </w:rPr>
          <w:t>7</w:t>
        </w:r>
        <w:r w:rsidR="00A73289">
          <w:rPr>
            <w:noProof/>
            <w:webHidden/>
          </w:rPr>
          <w:fldChar w:fldCharType="end"/>
        </w:r>
      </w:hyperlink>
    </w:p>
    <w:p w14:paraId="0FEF522A"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54" w:history="1">
        <w:r w:rsidR="00A73289" w:rsidRPr="00A21E41">
          <w:rPr>
            <w:rStyle w:val="Hyperlink"/>
            <w:noProof/>
          </w:rPr>
          <w:t>5. Roles and Responsibilities</w:t>
        </w:r>
        <w:r w:rsidR="00A73289">
          <w:rPr>
            <w:noProof/>
            <w:webHidden/>
          </w:rPr>
          <w:tab/>
        </w:r>
        <w:r w:rsidR="00A73289">
          <w:rPr>
            <w:noProof/>
            <w:webHidden/>
          </w:rPr>
          <w:fldChar w:fldCharType="begin"/>
        </w:r>
        <w:r w:rsidR="00A73289">
          <w:rPr>
            <w:noProof/>
            <w:webHidden/>
          </w:rPr>
          <w:instrText xml:space="preserve"> PAGEREF _Toc76137554 \h </w:instrText>
        </w:r>
        <w:r w:rsidR="00A73289">
          <w:rPr>
            <w:noProof/>
            <w:webHidden/>
          </w:rPr>
        </w:r>
        <w:r w:rsidR="00A73289">
          <w:rPr>
            <w:noProof/>
            <w:webHidden/>
          </w:rPr>
          <w:fldChar w:fldCharType="separate"/>
        </w:r>
        <w:r w:rsidR="00A73289">
          <w:rPr>
            <w:noProof/>
            <w:webHidden/>
          </w:rPr>
          <w:t>7</w:t>
        </w:r>
        <w:r w:rsidR="00A73289">
          <w:rPr>
            <w:noProof/>
            <w:webHidden/>
          </w:rPr>
          <w:fldChar w:fldCharType="end"/>
        </w:r>
      </w:hyperlink>
    </w:p>
    <w:p w14:paraId="6B2FBE64"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55" w:history="1">
        <w:r w:rsidR="00A73289" w:rsidRPr="00A21E41">
          <w:rPr>
            <w:rStyle w:val="Hyperlink"/>
            <w:noProof/>
          </w:rPr>
          <w:t>6. References</w:t>
        </w:r>
        <w:r w:rsidR="00A73289">
          <w:rPr>
            <w:noProof/>
            <w:webHidden/>
          </w:rPr>
          <w:tab/>
        </w:r>
        <w:r w:rsidR="00A73289">
          <w:rPr>
            <w:noProof/>
            <w:webHidden/>
          </w:rPr>
          <w:fldChar w:fldCharType="begin"/>
        </w:r>
        <w:r w:rsidR="00A73289">
          <w:rPr>
            <w:noProof/>
            <w:webHidden/>
          </w:rPr>
          <w:instrText xml:space="preserve"> PAGEREF _Toc76137555 \h </w:instrText>
        </w:r>
        <w:r w:rsidR="00A73289">
          <w:rPr>
            <w:noProof/>
            <w:webHidden/>
          </w:rPr>
        </w:r>
        <w:r w:rsidR="00A73289">
          <w:rPr>
            <w:noProof/>
            <w:webHidden/>
          </w:rPr>
          <w:fldChar w:fldCharType="separate"/>
        </w:r>
        <w:r w:rsidR="00A73289">
          <w:rPr>
            <w:noProof/>
            <w:webHidden/>
          </w:rPr>
          <w:t>8</w:t>
        </w:r>
        <w:r w:rsidR="00A73289">
          <w:rPr>
            <w:noProof/>
            <w:webHidden/>
          </w:rPr>
          <w:fldChar w:fldCharType="end"/>
        </w:r>
      </w:hyperlink>
    </w:p>
    <w:p w14:paraId="21A7F7D1" w14:textId="77777777" w:rsidR="00A73289" w:rsidRDefault="00000000" w:rsidP="00A73289">
      <w:pPr>
        <w:pStyle w:val="TOC2"/>
        <w:rPr>
          <w:rFonts w:asciiTheme="minorHAnsi" w:eastAsiaTheme="minorEastAsia" w:hAnsiTheme="minorHAnsi" w:cstheme="minorBidi"/>
          <w:szCs w:val="22"/>
          <w:lang w:eastAsia="en-AU"/>
        </w:rPr>
      </w:pPr>
      <w:hyperlink w:anchor="_Toc76137556" w:history="1">
        <w:r w:rsidR="00A73289" w:rsidRPr="00A21E41">
          <w:rPr>
            <w:rStyle w:val="Hyperlink"/>
          </w:rPr>
          <w:t>6.1. Related Documents</w:t>
        </w:r>
        <w:r w:rsidR="00A73289">
          <w:rPr>
            <w:webHidden/>
          </w:rPr>
          <w:tab/>
        </w:r>
        <w:r w:rsidR="00A73289">
          <w:rPr>
            <w:webHidden/>
          </w:rPr>
          <w:fldChar w:fldCharType="begin"/>
        </w:r>
        <w:r w:rsidR="00A73289">
          <w:rPr>
            <w:webHidden/>
          </w:rPr>
          <w:instrText xml:space="preserve"> PAGEREF _Toc76137556 \h </w:instrText>
        </w:r>
        <w:r w:rsidR="00A73289">
          <w:rPr>
            <w:webHidden/>
          </w:rPr>
        </w:r>
        <w:r w:rsidR="00A73289">
          <w:rPr>
            <w:webHidden/>
          </w:rPr>
          <w:fldChar w:fldCharType="separate"/>
        </w:r>
        <w:r w:rsidR="00A73289">
          <w:rPr>
            <w:webHidden/>
          </w:rPr>
          <w:t>8</w:t>
        </w:r>
        <w:r w:rsidR="00A73289">
          <w:rPr>
            <w:webHidden/>
          </w:rPr>
          <w:fldChar w:fldCharType="end"/>
        </w:r>
      </w:hyperlink>
    </w:p>
    <w:p w14:paraId="43DADF92" w14:textId="77777777" w:rsidR="00A73289" w:rsidRDefault="00000000" w:rsidP="00A73289">
      <w:pPr>
        <w:pStyle w:val="TOC2"/>
        <w:rPr>
          <w:rFonts w:asciiTheme="minorHAnsi" w:eastAsiaTheme="minorEastAsia" w:hAnsiTheme="minorHAnsi" w:cstheme="minorBidi"/>
          <w:szCs w:val="22"/>
          <w:lang w:eastAsia="en-AU"/>
        </w:rPr>
      </w:pPr>
      <w:hyperlink w:anchor="_Toc76137557" w:history="1">
        <w:r w:rsidR="00A73289" w:rsidRPr="00A21E41">
          <w:rPr>
            <w:rStyle w:val="Hyperlink"/>
          </w:rPr>
          <w:t>6.2. Reference Information</w:t>
        </w:r>
        <w:r w:rsidR="00A73289">
          <w:rPr>
            <w:webHidden/>
          </w:rPr>
          <w:tab/>
        </w:r>
        <w:r w:rsidR="00A73289">
          <w:rPr>
            <w:webHidden/>
          </w:rPr>
          <w:fldChar w:fldCharType="begin"/>
        </w:r>
        <w:r w:rsidR="00A73289">
          <w:rPr>
            <w:webHidden/>
          </w:rPr>
          <w:instrText xml:space="preserve"> PAGEREF _Toc76137557 \h </w:instrText>
        </w:r>
        <w:r w:rsidR="00A73289">
          <w:rPr>
            <w:webHidden/>
          </w:rPr>
        </w:r>
        <w:r w:rsidR="00A73289">
          <w:rPr>
            <w:webHidden/>
          </w:rPr>
          <w:fldChar w:fldCharType="separate"/>
        </w:r>
        <w:r w:rsidR="00A73289">
          <w:rPr>
            <w:webHidden/>
          </w:rPr>
          <w:t>8</w:t>
        </w:r>
        <w:r w:rsidR="00A73289">
          <w:rPr>
            <w:webHidden/>
          </w:rPr>
          <w:fldChar w:fldCharType="end"/>
        </w:r>
      </w:hyperlink>
    </w:p>
    <w:p w14:paraId="3EBFCB4A"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58" w:history="1">
        <w:r w:rsidR="00A73289" w:rsidRPr="00A21E41">
          <w:rPr>
            <w:rStyle w:val="Hyperlink"/>
            <w:noProof/>
          </w:rPr>
          <w:t>7. Control and Revision History</w:t>
        </w:r>
        <w:r w:rsidR="00A73289">
          <w:rPr>
            <w:noProof/>
            <w:webHidden/>
          </w:rPr>
          <w:tab/>
        </w:r>
        <w:r w:rsidR="00A73289">
          <w:rPr>
            <w:noProof/>
            <w:webHidden/>
          </w:rPr>
          <w:fldChar w:fldCharType="begin"/>
        </w:r>
        <w:r w:rsidR="00A73289">
          <w:rPr>
            <w:noProof/>
            <w:webHidden/>
          </w:rPr>
          <w:instrText xml:space="preserve"> PAGEREF _Toc76137558 \h </w:instrText>
        </w:r>
        <w:r w:rsidR="00A73289">
          <w:rPr>
            <w:noProof/>
            <w:webHidden/>
          </w:rPr>
        </w:r>
        <w:r w:rsidR="00A73289">
          <w:rPr>
            <w:noProof/>
            <w:webHidden/>
          </w:rPr>
          <w:fldChar w:fldCharType="separate"/>
        </w:r>
        <w:r w:rsidR="00A73289">
          <w:rPr>
            <w:noProof/>
            <w:webHidden/>
          </w:rPr>
          <w:t>9</w:t>
        </w:r>
        <w:r w:rsidR="00A73289">
          <w:rPr>
            <w:noProof/>
            <w:webHidden/>
          </w:rPr>
          <w:fldChar w:fldCharType="end"/>
        </w:r>
      </w:hyperlink>
    </w:p>
    <w:p w14:paraId="5EE6BB42" w14:textId="77777777" w:rsidR="00A73289" w:rsidRDefault="00000000" w:rsidP="00A73289">
      <w:pPr>
        <w:pStyle w:val="TOC1"/>
        <w:rPr>
          <w:rFonts w:asciiTheme="minorHAnsi" w:eastAsiaTheme="minorEastAsia" w:hAnsiTheme="minorHAnsi" w:cstheme="minorBidi"/>
          <w:b w:val="0"/>
          <w:noProof/>
          <w:szCs w:val="22"/>
          <w:lang w:eastAsia="en-AU"/>
        </w:rPr>
      </w:pPr>
      <w:hyperlink w:anchor="_Toc76137559" w:history="1">
        <w:r w:rsidR="00A73289" w:rsidRPr="00A21E41">
          <w:rPr>
            <w:rStyle w:val="Hyperlink"/>
            <w:noProof/>
          </w:rPr>
          <w:t>8. Appendices</w:t>
        </w:r>
        <w:r w:rsidR="00A73289">
          <w:rPr>
            <w:noProof/>
            <w:webHidden/>
          </w:rPr>
          <w:tab/>
        </w:r>
        <w:r w:rsidR="00A73289">
          <w:rPr>
            <w:noProof/>
            <w:webHidden/>
          </w:rPr>
          <w:fldChar w:fldCharType="begin"/>
        </w:r>
        <w:r w:rsidR="00A73289">
          <w:rPr>
            <w:noProof/>
            <w:webHidden/>
          </w:rPr>
          <w:instrText xml:space="preserve"> PAGEREF _Toc76137559 \h </w:instrText>
        </w:r>
        <w:r w:rsidR="00A73289">
          <w:rPr>
            <w:noProof/>
            <w:webHidden/>
          </w:rPr>
        </w:r>
        <w:r w:rsidR="00A73289">
          <w:rPr>
            <w:noProof/>
            <w:webHidden/>
          </w:rPr>
          <w:fldChar w:fldCharType="separate"/>
        </w:r>
        <w:r w:rsidR="00A73289">
          <w:rPr>
            <w:noProof/>
            <w:webHidden/>
          </w:rPr>
          <w:t>9</w:t>
        </w:r>
        <w:r w:rsidR="00A73289">
          <w:rPr>
            <w:noProof/>
            <w:webHidden/>
          </w:rPr>
          <w:fldChar w:fldCharType="end"/>
        </w:r>
      </w:hyperlink>
    </w:p>
    <w:p w14:paraId="54AAC9F6" w14:textId="77777777" w:rsidR="00A73289" w:rsidRDefault="00000000" w:rsidP="00A73289">
      <w:pPr>
        <w:pStyle w:val="TOC2"/>
        <w:rPr>
          <w:rFonts w:asciiTheme="minorHAnsi" w:eastAsiaTheme="minorEastAsia" w:hAnsiTheme="minorHAnsi" w:cstheme="minorBidi"/>
          <w:szCs w:val="22"/>
          <w:lang w:eastAsia="en-AU"/>
        </w:rPr>
      </w:pPr>
      <w:hyperlink w:anchor="_Toc76137560" w:history="1">
        <w:r w:rsidR="00A73289" w:rsidRPr="00A21E41">
          <w:rPr>
            <w:rStyle w:val="Hyperlink"/>
          </w:rPr>
          <w:t>8.1. Appendix A – Asset Criticality Assessment Process Flow Diagram</w:t>
        </w:r>
        <w:r w:rsidR="00A73289">
          <w:rPr>
            <w:webHidden/>
          </w:rPr>
          <w:tab/>
        </w:r>
        <w:r w:rsidR="00A73289">
          <w:rPr>
            <w:webHidden/>
          </w:rPr>
          <w:fldChar w:fldCharType="begin"/>
        </w:r>
        <w:r w:rsidR="00A73289">
          <w:rPr>
            <w:webHidden/>
          </w:rPr>
          <w:instrText xml:space="preserve"> PAGEREF _Toc76137560 \h </w:instrText>
        </w:r>
        <w:r w:rsidR="00A73289">
          <w:rPr>
            <w:webHidden/>
          </w:rPr>
        </w:r>
        <w:r w:rsidR="00A73289">
          <w:rPr>
            <w:webHidden/>
          </w:rPr>
          <w:fldChar w:fldCharType="separate"/>
        </w:r>
        <w:r w:rsidR="00A73289">
          <w:rPr>
            <w:webHidden/>
          </w:rPr>
          <w:t>10</w:t>
        </w:r>
        <w:r w:rsidR="00A73289">
          <w:rPr>
            <w:webHidden/>
          </w:rPr>
          <w:fldChar w:fldCharType="end"/>
        </w:r>
      </w:hyperlink>
    </w:p>
    <w:p w14:paraId="3712CD4A" w14:textId="77777777" w:rsidR="00A73289" w:rsidRDefault="00000000" w:rsidP="00A73289">
      <w:pPr>
        <w:pStyle w:val="TOC2"/>
        <w:rPr>
          <w:rFonts w:asciiTheme="minorHAnsi" w:eastAsiaTheme="minorEastAsia" w:hAnsiTheme="minorHAnsi" w:cstheme="minorBidi"/>
          <w:szCs w:val="22"/>
          <w:lang w:eastAsia="en-AU"/>
        </w:rPr>
      </w:pPr>
      <w:hyperlink w:anchor="_Toc76137561" w:history="1">
        <w:r w:rsidR="00A73289" w:rsidRPr="00A21E41">
          <w:rPr>
            <w:rStyle w:val="Hyperlink"/>
          </w:rPr>
          <w:t>8.2. Appendix B – Asset Criticality Assessment Tool Example</w:t>
        </w:r>
        <w:r w:rsidR="00A73289">
          <w:rPr>
            <w:webHidden/>
          </w:rPr>
          <w:tab/>
        </w:r>
        <w:r w:rsidR="00A73289">
          <w:rPr>
            <w:webHidden/>
          </w:rPr>
          <w:fldChar w:fldCharType="begin"/>
        </w:r>
        <w:r w:rsidR="00A73289">
          <w:rPr>
            <w:webHidden/>
          </w:rPr>
          <w:instrText xml:space="preserve"> PAGEREF _Toc76137561 \h </w:instrText>
        </w:r>
        <w:r w:rsidR="00A73289">
          <w:rPr>
            <w:webHidden/>
          </w:rPr>
        </w:r>
        <w:r w:rsidR="00A73289">
          <w:rPr>
            <w:webHidden/>
          </w:rPr>
          <w:fldChar w:fldCharType="separate"/>
        </w:r>
        <w:r w:rsidR="00A73289">
          <w:rPr>
            <w:webHidden/>
          </w:rPr>
          <w:t>11</w:t>
        </w:r>
        <w:r w:rsidR="00A73289">
          <w:rPr>
            <w:webHidden/>
          </w:rPr>
          <w:fldChar w:fldCharType="end"/>
        </w:r>
      </w:hyperlink>
    </w:p>
    <w:p w14:paraId="675A7170" w14:textId="77777777" w:rsidR="00A73289" w:rsidRPr="00C83658" w:rsidRDefault="00A73289" w:rsidP="00A73289">
      <w:pPr>
        <w:pStyle w:val="BodyText"/>
      </w:pPr>
      <w:r>
        <w:rPr>
          <w:rFonts w:eastAsiaTheme="majorEastAsia"/>
        </w:rPr>
        <w:fldChar w:fldCharType="end"/>
      </w:r>
    </w:p>
    <w:p w14:paraId="13BEC290" w14:textId="77777777" w:rsidR="00A73289" w:rsidRDefault="00A73289" w:rsidP="00A73289">
      <w:pPr>
        <w:tabs>
          <w:tab w:val="left" w:pos="3047"/>
        </w:tabs>
      </w:pPr>
    </w:p>
    <w:p w14:paraId="183ABEDE" w14:textId="77777777" w:rsidR="00A73289" w:rsidRPr="0020348D" w:rsidRDefault="00A73289" w:rsidP="00A73289">
      <w:pPr>
        <w:tabs>
          <w:tab w:val="left" w:pos="3047"/>
        </w:tabs>
        <w:sectPr w:rsidR="00A73289" w:rsidRPr="0020348D" w:rsidSect="00FE465A">
          <w:pgSz w:w="11906" w:h="16838" w:code="9"/>
          <w:pgMar w:top="851" w:right="851" w:bottom="851" w:left="851" w:header="510" w:footer="0" w:gutter="0"/>
          <w:cols w:space="708"/>
          <w:docGrid w:linePitch="360"/>
        </w:sectPr>
      </w:pPr>
      <w:r>
        <w:tab/>
      </w:r>
    </w:p>
    <w:p w14:paraId="20B9191A" w14:textId="77777777" w:rsidR="00A73289" w:rsidRPr="0048600C" w:rsidRDefault="00A73289" w:rsidP="00A73289">
      <w:pPr>
        <w:pStyle w:val="Heading1"/>
      </w:pPr>
      <w:bookmarkStart w:id="0" w:name="_Toc76137544"/>
      <w:r w:rsidRPr="00C83658">
        <w:lastRenderedPageBreak/>
        <w:t>Purpose</w:t>
      </w:r>
      <w:bookmarkEnd w:id="0"/>
    </w:p>
    <w:p w14:paraId="7804B4BD" w14:textId="77777777" w:rsidR="00A73289" w:rsidRDefault="00A73289" w:rsidP="00A73289">
      <w:pPr>
        <w:pStyle w:val="BodyText"/>
      </w:pPr>
      <w:bookmarkStart w:id="1" w:name="_Toc18233239"/>
      <w:r>
        <w:t>This governance supports the HSEC Management System Framework for Queensland Metals Operations in defining the requirements for criticality assessments of Glencore Queensland Metals physical assets and their associated components:</w:t>
      </w:r>
      <w:r w:rsidRPr="0041730F">
        <w:t xml:space="preserve"> </w:t>
      </w:r>
    </w:p>
    <w:p w14:paraId="67969CA3" w14:textId="77777777" w:rsidR="00A73289" w:rsidRDefault="00A73289" w:rsidP="00A73289">
      <w:pPr>
        <w:pStyle w:val="BodyText"/>
        <w:numPr>
          <w:ilvl w:val="0"/>
          <w:numId w:val="2"/>
        </w:numPr>
      </w:pPr>
      <w:r>
        <w:t>Recording general details/condition of each asset - see 3.1</w:t>
      </w:r>
    </w:p>
    <w:p w14:paraId="1803FB4C" w14:textId="77777777" w:rsidR="00A73289" w:rsidRDefault="00A73289" w:rsidP="00A73289">
      <w:pPr>
        <w:pStyle w:val="BodyText"/>
        <w:numPr>
          <w:ilvl w:val="0"/>
          <w:numId w:val="2"/>
        </w:numPr>
      </w:pPr>
      <w:r>
        <w:t>Assessing the level of inherent risk associated with the failure of the asset - see 3.2</w:t>
      </w:r>
    </w:p>
    <w:p w14:paraId="6BCC6388" w14:textId="77777777" w:rsidR="00A73289" w:rsidRDefault="00A73289" w:rsidP="00A73289">
      <w:pPr>
        <w:pStyle w:val="BodyText"/>
        <w:numPr>
          <w:ilvl w:val="0"/>
          <w:numId w:val="2"/>
        </w:numPr>
      </w:pPr>
      <w:r>
        <w:t>Using the inherent risk of failure to determine the inherent criticality level - see 3.3</w:t>
      </w:r>
    </w:p>
    <w:p w14:paraId="1B1338D7" w14:textId="77777777" w:rsidR="00A73289" w:rsidRDefault="00A73289" w:rsidP="00A73289">
      <w:pPr>
        <w:pStyle w:val="BodyText"/>
        <w:numPr>
          <w:ilvl w:val="0"/>
          <w:numId w:val="2"/>
        </w:numPr>
      </w:pPr>
      <w:r>
        <w:t>Determining the controls required to achieve acceptable residual risk (criticality 1 or 2 assets) - see 3.4</w:t>
      </w:r>
    </w:p>
    <w:p w14:paraId="4B786141" w14:textId="77777777" w:rsidR="00A73289" w:rsidRDefault="00A73289" w:rsidP="00A73289">
      <w:pPr>
        <w:pStyle w:val="BodyText"/>
        <w:numPr>
          <w:ilvl w:val="0"/>
          <w:numId w:val="2"/>
        </w:numPr>
      </w:pPr>
      <w:r>
        <w:t>Managing the controls for criticality level 1 or 2 assets according to the required standard - see 3.5</w:t>
      </w:r>
    </w:p>
    <w:p w14:paraId="6437C996" w14:textId="77777777" w:rsidR="00A73289" w:rsidRDefault="00A73289" w:rsidP="00A73289">
      <w:pPr>
        <w:pStyle w:val="BodyText"/>
        <w:numPr>
          <w:ilvl w:val="0"/>
          <w:numId w:val="2"/>
        </w:numPr>
      </w:pPr>
      <w:r>
        <w:t>Communicating criticality information to relevant stakeholders – see 3.6</w:t>
      </w:r>
    </w:p>
    <w:p w14:paraId="4B3D6A90" w14:textId="77777777" w:rsidR="00A73289" w:rsidRDefault="00A73289" w:rsidP="00A73289">
      <w:pPr>
        <w:pStyle w:val="BodyText"/>
      </w:pPr>
      <w:r>
        <w:t>Criticality is defined as a relative measure of the consequence of failure and its frequency of occurrence. Asset criticality assessments ensure that all items of plant and equipment have been properly assessed in order to determine the inherent and residual risk posed by failure.  The level of risk associated with inherent failure determines the level and type of controls required to achieve an acceptable residual risk of failure.</w:t>
      </w:r>
    </w:p>
    <w:p w14:paraId="0E2E05CF" w14:textId="77777777" w:rsidR="00A73289" w:rsidRPr="00762C25" w:rsidRDefault="00A73289" w:rsidP="00A73289">
      <w:pPr>
        <w:pStyle w:val="BodyText"/>
      </w:pPr>
      <w:r>
        <w:t>Use of this governance will ensure that required controls are prioritised for high risk assets, resulting in the most business benefit.</w:t>
      </w:r>
    </w:p>
    <w:p w14:paraId="16A19478" w14:textId="77777777" w:rsidR="00A73289" w:rsidRPr="0048600C" w:rsidRDefault="00A73289" w:rsidP="00A73289">
      <w:pPr>
        <w:pStyle w:val="Heading1"/>
      </w:pPr>
      <w:bookmarkStart w:id="2" w:name="_Toc76137545"/>
      <w:bookmarkEnd w:id="1"/>
      <w:r>
        <w:t>Scope</w:t>
      </w:r>
      <w:bookmarkEnd w:id="2"/>
    </w:p>
    <w:p w14:paraId="4FC970E5" w14:textId="77777777" w:rsidR="00A73289" w:rsidRDefault="00A73289" w:rsidP="00A73289">
      <w:pPr>
        <w:pStyle w:val="BodyText"/>
      </w:pPr>
      <w:r>
        <w:t xml:space="preserve">This governance applies to all stakeholders involved in Asset Criticality Assessments. Reliability personnel must conduct the Asset Criticality Assessments (and Critical Spares Reviews) in accordance with this governance and the associated Glencore documents (detailed in the References section). </w:t>
      </w:r>
    </w:p>
    <w:p w14:paraId="7DFCEEF5" w14:textId="77777777" w:rsidR="00A73289" w:rsidRPr="0048600C" w:rsidRDefault="00A73289" w:rsidP="00A73289">
      <w:pPr>
        <w:pStyle w:val="BodyText"/>
      </w:pPr>
      <w:r>
        <w:t>See Appendix A – Asset Criticality Assessment Process Flow Diagram – for a summary of the Asset Criticality Assessment Process and the corresponding documents/processes referred to at each section.</w:t>
      </w:r>
    </w:p>
    <w:p w14:paraId="6B68312D" w14:textId="77777777" w:rsidR="00A73289" w:rsidRPr="0048600C" w:rsidRDefault="00A73289" w:rsidP="00A73289">
      <w:pPr>
        <w:pStyle w:val="Heading1"/>
      </w:pPr>
      <w:bookmarkStart w:id="3" w:name="_Toc76137546"/>
      <w:r>
        <w:t>Governance</w:t>
      </w:r>
      <w:bookmarkEnd w:id="3"/>
    </w:p>
    <w:p w14:paraId="17337513" w14:textId="77777777" w:rsidR="00A73289" w:rsidRDefault="00A73289" w:rsidP="00A73289">
      <w:pPr>
        <w:pStyle w:val="BodyText"/>
      </w:pPr>
      <w:r>
        <w:t xml:space="preserve">All existing fixed and mobile assets must be included in an Asset Criticality Assessment. When an asset is acquired, it must be reviewed and added to the assessment. Asset Criticality Assessments must be reviewed at a minimum frequency of 2 yearly. </w:t>
      </w:r>
    </w:p>
    <w:p w14:paraId="2C1F18C5" w14:textId="77777777" w:rsidR="00A73289" w:rsidRDefault="00A73289" w:rsidP="00A73289">
      <w:pPr>
        <w:pStyle w:val="BodyText"/>
      </w:pPr>
      <w:r>
        <w:t>The following factors will prompt a review of criticality for the affected asset/s:</w:t>
      </w:r>
    </w:p>
    <w:p w14:paraId="40060041" w14:textId="77777777" w:rsidR="00A73289" w:rsidRDefault="00A73289" w:rsidP="00A73289">
      <w:pPr>
        <w:pStyle w:val="BodyText"/>
        <w:numPr>
          <w:ilvl w:val="0"/>
          <w:numId w:val="3"/>
        </w:numPr>
      </w:pPr>
      <w:r>
        <w:t xml:space="preserve">Recent failures (failure analysis) </w:t>
      </w:r>
    </w:p>
    <w:p w14:paraId="41448A6A" w14:textId="77777777" w:rsidR="00A73289" w:rsidRDefault="00A73289" w:rsidP="00A73289">
      <w:pPr>
        <w:pStyle w:val="BodyText"/>
        <w:numPr>
          <w:ilvl w:val="0"/>
          <w:numId w:val="3"/>
        </w:numPr>
      </w:pPr>
      <w:r>
        <w:t>Design changes (Change Management)</w:t>
      </w:r>
    </w:p>
    <w:p w14:paraId="7D7EE550" w14:textId="77777777" w:rsidR="00A73289" w:rsidRDefault="00A73289" w:rsidP="00A73289">
      <w:pPr>
        <w:pStyle w:val="BodyText"/>
        <w:numPr>
          <w:ilvl w:val="0"/>
          <w:numId w:val="3"/>
        </w:numPr>
      </w:pPr>
      <w:r>
        <w:t>Changes in maintenance / operation strategy (over life of mine)</w:t>
      </w:r>
    </w:p>
    <w:p w14:paraId="083021FB" w14:textId="77777777" w:rsidR="00A73289" w:rsidRPr="00554F72" w:rsidRDefault="00A73289" w:rsidP="00A73289">
      <w:pPr>
        <w:pStyle w:val="BodyText"/>
      </w:pPr>
      <w:r w:rsidRPr="00EE35F1">
        <w:t>G-NQ-HSEC-FRM-Asset Criticality Assessment Tool (41011)</w:t>
      </w:r>
      <w:r w:rsidRPr="00554F72">
        <w:t xml:space="preserve"> </w:t>
      </w:r>
      <w:r>
        <w:t>must</w:t>
      </w:r>
      <w:r w:rsidRPr="00554F72">
        <w:t xml:space="preserve"> be used to conduct and record Asset Criticality Assessments. Assets details </w:t>
      </w:r>
      <w:r>
        <w:t>must</w:t>
      </w:r>
      <w:r w:rsidRPr="00554F72">
        <w:t xml:space="preserve"> be recorded in </w:t>
      </w:r>
      <w:r w:rsidRPr="00EE35F1">
        <w:t>G-NQ-HSEC-FRM-Asset Criticality Assessment Tool (41011)</w:t>
      </w:r>
      <w:r>
        <w:t xml:space="preserve"> </w:t>
      </w:r>
      <w:r w:rsidRPr="00554F72">
        <w:t>as per Appendix B – Asset Criticality Assessment Tool Example. Reference to these documents is required throughout this section.</w:t>
      </w:r>
    </w:p>
    <w:p w14:paraId="39944DA9" w14:textId="77777777" w:rsidR="00A73289" w:rsidRDefault="00A73289" w:rsidP="00A73289">
      <w:pPr>
        <w:pStyle w:val="Heading2"/>
      </w:pPr>
      <w:bookmarkStart w:id="4" w:name="_Toc76137547"/>
      <w:r>
        <w:t>Recording General Details and Condition</w:t>
      </w:r>
      <w:bookmarkEnd w:id="4"/>
    </w:p>
    <w:p w14:paraId="09741E12" w14:textId="77777777" w:rsidR="00A73289" w:rsidRDefault="00A73289" w:rsidP="00A73289">
      <w:pPr>
        <w:pStyle w:val="BodyText"/>
      </w:pPr>
      <w:r w:rsidRPr="00554F72">
        <w:t xml:space="preserve">The Asset Criticality Assessment Tool </w:t>
      </w:r>
      <w:r>
        <w:t>must</w:t>
      </w:r>
      <w:r w:rsidRPr="00554F72">
        <w:t xml:space="preserve"> be used to record the general details of each asset. The Asset Equipment Register on the Computer Maintenance Management System (CMMS) </w:t>
      </w:r>
      <w:r>
        <w:t>will</w:t>
      </w:r>
      <w:r w:rsidRPr="00554F72">
        <w:t xml:space="preserve"> be used to ensure all required assets are included. Assets </w:t>
      </w:r>
      <w:r>
        <w:t>must</w:t>
      </w:r>
      <w:r w:rsidRPr="00554F72">
        <w:t xml:space="preserve"> be grouped into logical sections for separate analysis.  The following details </w:t>
      </w:r>
      <w:r>
        <w:t>must</w:t>
      </w:r>
      <w:r w:rsidRPr="00554F72">
        <w:t xml:space="preserve"> be recorded in the tool:</w:t>
      </w:r>
    </w:p>
    <w:p w14:paraId="46B24B91" w14:textId="77777777" w:rsidR="00A73289" w:rsidRDefault="00A73289" w:rsidP="00A73289">
      <w:pPr>
        <w:pStyle w:val="BodyText"/>
        <w:numPr>
          <w:ilvl w:val="0"/>
          <w:numId w:val="4"/>
        </w:numPr>
      </w:pPr>
      <w:r>
        <w:t xml:space="preserve">Description (e.g. Cat 988H loader) </w:t>
      </w:r>
    </w:p>
    <w:p w14:paraId="4109C7E7" w14:textId="77777777" w:rsidR="00A73289" w:rsidRDefault="00A73289" w:rsidP="00A73289">
      <w:pPr>
        <w:pStyle w:val="BodyText"/>
        <w:numPr>
          <w:ilvl w:val="0"/>
          <w:numId w:val="4"/>
        </w:numPr>
      </w:pPr>
      <w:r>
        <w:t>Equipment Reference Number (e.g. IMESLD03)</w:t>
      </w:r>
    </w:p>
    <w:p w14:paraId="2F46B4AC" w14:textId="77777777" w:rsidR="00A73289" w:rsidRDefault="00A73289" w:rsidP="00A73289">
      <w:pPr>
        <w:pStyle w:val="BodyText"/>
      </w:pPr>
    </w:p>
    <w:p w14:paraId="468DF676" w14:textId="77777777" w:rsidR="00A73289" w:rsidRPr="00554F72" w:rsidRDefault="00A73289" w:rsidP="00A73289">
      <w:pPr>
        <w:pStyle w:val="BodyText"/>
      </w:pPr>
      <w:r w:rsidRPr="00554F72">
        <w:lastRenderedPageBreak/>
        <w:t xml:space="preserve">The Asset Criticality Assessment Tool </w:t>
      </w:r>
      <w:r>
        <w:t>will</w:t>
      </w:r>
      <w:r w:rsidRPr="00554F72">
        <w:t xml:space="preserve"> be used to record the health of each asset. The following details </w:t>
      </w:r>
      <w:r w:rsidR="00BA25D4">
        <w:t>must</w:t>
      </w:r>
      <w:r w:rsidRPr="00554F72">
        <w:t xml:space="preserve"> be recorded in the tool:</w:t>
      </w:r>
    </w:p>
    <w:p w14:paraId="4F34EDC0" w14:textId="77777777" w:rsidR="00A73289" w:rsidRDefault="00A73289" w:rsidP="00A73289">
      <w:pPr>
        <w:pStyle w:val="BodyText"/>
        <w:numPr>
          <w:ilvl w:val="0"/>
          <w:numId w:val="3"/>
        </w:numPr>
      </w:pPr>
      <w:r>
        <w:t>Hours/km/tonnes/calendar (e.g. 100 562 km)</w:t>
      </w:r>
    </w:p>
    <w:p w14:paraId="3C91B345" w14:textId="77777777" w:rsidR="00A73289" w:rsidRPr="00554F72" w:rsidRDefault="00A73289" w:rsidP="00A73289">
      <w:pPr>
        <w:pStyle w:val="BodyText"/>
        <w:numPr>
          <w:ilvl w:val="0"/>
          <w:numId w:val="3"/>
        </w:numPr>
      </w:pPr>
      <w:r>
        <w:t>Current Condition (i.e. excellent, good, fair, poor or failed)</w:t>
      </w:r>
    </w:p>
    <w:p w14:paraId="3C9733B6" w14:textId="77777777" w:rsidR="00A73289" w:rsidRDefault="00A73289" w:rsidP="00A73289">
      <w:pPr>
        <w:pStyle w:val="BodyText"/>
      </w:pPr>
      <w:r>
        <w:t xml:space="preserve">Hour/kilometre/tonnes/calendar readings must be obtained from the CMMS Operating Statistics. Stakeholder input/asset history must be used to help determine the current condition of the asset. Asset history must be analysed using the following data: </w:t>
      </w:r>
    </w:p>
    <w:p w14:paraId="0FA79833" w14:textId="77777777" w:rsidR="00A73289" w:rsidRDefault="00A73289" w:rsidP="00A73289">
      <w:pPr>
        <w:pStyle w:val="BodyText"/>
        <w:numPr>
          <w:ilvl w:val="0"/>
          <w:numId w:val="3"/>
        </w:numPr>
      </w:pPr>
      <w:r>
        <w:t>Lifecycle statistics ($ per Hour/kilometre/tonnes/calendar)</w:t>
      </w:r>
    </w:p>
    <w:p w14:paraId="2B869028" w14:textId="77777777" w:rsidR="00A73289" w:rsidRDefault="00A73289" w:rsidP="00A73289">
      <w:pPr>
        <w:pStyle w:val="BodyText"/>
        <w:numPr>
          <w:ilvl w:val="0"/>
          <w:numId w:val="3"/>
        </w:numPr>
      </w:pPr>
      <w:r>
        <w:t>Site Data Acquisition Software (i.e. Modular)</w:t>
      </w:r>
    </w:p>
    <w:p w14:paraId="645507C6" w14:textId="77777777" w:rsidR="00A73289" w:rsidRDefault="00A73289" w:rsidP="00A73289">
      <w:pPr>
        <w:pStyle w:val="BodyText"/>
        <w:numPr>
          <w:ilvl w:val="0"/>
          <w:numId w:val="3"/>
        </w:numPr>
      </w:pPr>
      <w:r>
        <w:t>Business reporting</w:t>
      </w:r>
    </w:p>
    <w:p w14:paraId="2D182E71" w14:textId="77777777" w:rsidR="00A73289" w:rsidRDefault="00A73289" w:rsidP="00A73289">
      <w:pPr>
        <w:pStyle w:val="BodyText"/>
        <w:numPr>
          <w:ilvl w:val="0"/>
          <w:numId w:val="3"/>
        </w:numPr>
      </w:pPr>
      <w:r>
        <w:t>CMMS</w:t>
      </w:r>
    </w:p>
    <w:p w14:paraId="13BA7407" w14:textId="77777777" w:rsidR="00A73289" w:rsidRDefault="00A73289" w:rsidP="00A73289">
      <w:pPr>
        <w:pStyle w:val="BodyText"/>
      </w:pPr>
      <w:r w:rsidRPr="00554F72">
        <w:t>Having a strong understanding of the Asset Health ensures that appropriate risk levels and controls can be achieved.</w:t>
      </w:r>
    </w:p>
    <w:p w14:paraId="7301F540" w14:textId="77777777" w:rsidR="00A73289" w:rsidRDefault="00A73289" w:rsidP="00A73289">
      <w:pPr>
        <w:pStyle w:val="Heading2"/>
      </w:pPr>
      <w:bookmarkStart w:id="5" w:name="_Toc76137548"/>
      <w:r>
        <w:t>Assessing the Level of Inherent Risk</w:t>
      </w:r>
      <w:bookmarkEnd w:id="5"/>
    </w:p>
    <w:p w14:paraId="2D2A87BF" w14:textId="77777777" w:rsidR="00A73289" w:rsidRDefault="00A73289" w:rsidP="00A73289">
      <w:pPr>
        <w:pStyle w:val="BodyText"/>
      </w:pPr>
      <w:r>
        <w:t xml:space="preserve">The Asset Criticality Assessment Tool must be used to record the level of inherent risk associated with the failure of the asset. This involves assessing the risk level of failure of each asset in its inherent state (i.e. no maintenance strategy in place and no spares). </w:t>
      </w:r>
    </w:p>
    <w:p w14:paraId="53A668A7" w14:textId="77777777" w:rsidR="00A73289" w:rsidRDefault="00A73289" w:rsidP="00A73289">
      <w:pPr>
        <w:pStyle w:val="BodyText"/>
      </w:pPr>
      <w:r>
        <w:t xml:space="preserve">Risk level must be assessed using the consequence and likelihood of failure as per </w:t>
      </w:r>
      <w:r w:rsidRPr="00C45FE8">
        <w:t>G-NQ-HSEC-GOV-Risk Management (119000)</w:t>
      </w:r>
      <w:r>
        <w:t xml:space="preserve">. The inherent risk level recorded in the tool must be the highest risk level of failure in relation to the following consequence areas (the most credible worst case scenario): </w:t>
      </w:r>
    </w:p>
    <w:p w14:paraId="3209A656" w14:textId="77777777" w:rsidR="00A73289" w:rsidRDefault="00A73289" w:rsidP="00A73289">
      <w:pPr>
        <w:pStyle w:val="BodyText"/>
        <w:numPr>
          <w:ilvl w:val="0"/>
          <w:numId w:val="3"/>
        </w:numPr>
      </w:pPr>
      <w:r>
        <w:t xml:space="preserve">Risks to people (health and safety risks) </w:t>
      </w:r>
    </w:p>
    <w:p w14:paraId="373EF8A6" w14:textId="77777777" w:rsidR="00A73289" w:rsidRDefault="00A73289" w:rsidP="00A73289">
      <w:pPr>
        <w:pStyle w:val="BodyText"/>
        <w:numPr>
          <w:ilvl w:val="0"/>
          <w:numId w:val="3"/>
        </w:numPr>
      </w:pPr>
      <w:r>
        <w:t xml:space="preserve">Environmental risks </w:t>
      </w:r>
    </w:p>
    <w:p w14:paraId="05D5D61E" w14:textId="77777777" w:rsidR="00A73289" w:rsidRDefault="00A73289" w:rsidP="00A73289">
      <w:pPr>
        <w:pStyle w:val="BodyText"/>
        <w:numPr>
          <w:ilvl w:val="0"/>
          <w:numId w:val="3"/>
        </w:numPr>
      </w:pPr>
      <w:r>
        <w:t>Business risks:</w:t>
      </w:r>
    </w:p>
    <w:p w14:paraId="77840042" w14:textId="77777777" w:rsidR="00A73289" w:rsidRDefault="00A73289" w:rsidP="00A73289">
      <w:pPr>
        <w:pStyle w:val="BodyText"/>
        <w:numPr>
          <w:ilvl w:val="1"/>
          <w:numId w:val="3"/>
        </w:numPr>
      </w:pPr>
      <w:r>
        <w:t>Financial/production impact</w:t>
      </w:r>
    </w:p>
    <w:p w14:paraId="1E0AC922" w14:textId="77777777" w:rsidR="00A73289" w:rsidRDefault="00A73289" w:rsidP="00A73289">
      <w:pPr>
        <w:pStyle w:val="BodyText"/>
        <w:numPr>
          <w:ilvl w:val="1"/>
          <w:numId w:val="3"/>
        </w:numPr>
      </w:pPr>
      <w:r>
        <w:t xml:space="preserve">Image and reputation/community impact </w:t>
      </w:r>
    </w:p>
    <w:p w14:paraId="1ED2D912" w14:textId="77777777" w:rsidR="00A73289" w:rsidRPr="00554F72" w:rsidRDefault="00A73289" w:rsidP="00A73289">
      <w:pPr>
        <w:pStyle w:val="BodyText"/>
        <w:numPr>
          <w:ilvl w:val="1"/>
          <w:numId w:val="3"/>
        </w:numPr>
      </w:pPr>
      <w:r>
        <w:t>Regulatory, legal and compliance risks</w:t>
      </w:r>
    </w:p>
    <w:p w14:paraId="19DE5877" w14:textId="77777777" w:rsidR="00A73289" w:rsidRDefault="00A73289" w:rsidP="00A73289">
      <w:pPr>
        <w:pStyle w:val="BodyText"/>
      </w:pPr>
      <w:r>
        <w:t>Stakeholder input/asset history will be used to help determine the asset performance environment and therefore risk to the business upon failure. Having a strong understanding of the asset performance environment ensures appropriate risk levels and controls can be achieved.</w:t>
      </w:r>
    </w:p>
    <w:p w14:paraId="01F4874E" w14:textId="77777777" w:rsidR="00A73289" w:rsidRDefault="00A73289" w:rsidP="00A73289">
      <w:pPr>
        <w:pStyle w:val="BodyText"/>
      </w:pPr>
      <w:r>
        <w:t xml:space="preserve">The consequence area with the most likely and highest risk level must be recorded in the tool: </w:t>
      </w:r>
    </w:p>
    <w:p w14:paraId="1CF7660C" w14:textId="77777777" w:rsidR="00A73289" w:rsidRDefault="00A73289" w:rsidP="00A73289">
      <w:pPr>
        <w:pStyle w:val="BodyText"/>
        <w:numPr>
          <w:ilvl w:val="0"/>
          <w:numId w:val="3"/>
        </w:numPr>
      </w:pPr>
      <w:r>
        <w:t>Consequence of Inherent Failure (e.g. significant impact to production/paste fill)</w:t>
      </w:r>
    </w:p>
    <w:p w14:paraId="5A12A25E" w14:textId="77777777" w:rsidR="00A73289" w:rsidRDefault="00A73289" w:rsidP="00A73289">
      <w:pPr>
        <w:pStyle w:val="BodyText"/>
        <w:numPr>
          <w:ilvl w:val="0"/>
          <w:numId w:val="3"/>
        </w:numPr>
      </w:pPr>
      <w:r>
        <w:t>Inherent Consequence (i.e. 1 - 5)</w:t>
      </w:r>
    </w:p>
    <w:p w14:paraId="17EBCFFC" w14:textId="77777777" w:rsidR="00A73289" w:rsidRDefault="00A73289" w:rsidP="00A73289">
      <w:pPr>
        <w:pStyle w:val="BodyText"/>
        <w:numPr>
          <w:ilvl w:val="0"/>
          <w:numId w:val="3"/>
        </w:numPr>
      </w:pPr>
      <w:r>
        <w:t>Inherent Likelihood (i.e. A - E)</w:t>
      </w:r>
    </w:p>
    <w:p w14:paraId="4C96B63C" w14:textId="77777777" w:rsidR="00A73289" w:rsidRDefault="00A73289" w:rsidP="00A73289">
      <w:pPr>
        <w:pStyle w:val="BodyText"/>
        <w:numPr>
          <w:ilvl w:val="0"/>
          <w:numId w:val="3"/>
        </w:numPr>
      </w:pPr>
      <w:r>
        <w:t>Inherent Risk Level (i.e. 1 – 25)</w:t>
      </w:r>
    </w:p>
    <w:p w14:paraId="4CDA04C5" w14:textId="77777777" w:rsidR="00A73289" w:rsidRDefault="00A73289" w:rsidP="00A73289">
      <w:pPr>
        <w:pStyle w:val="BodyText"/>
        <w:numPr>
          <w:ilvl w:val="0"/>
          <w:numId w:val="3"/>
        </w:numPr>
      </w:pPr>
      <w:r>
        <w:t>Consequence Category (i.e. People, Environment or Business)</w:t>
      </w:r>
    </w:p>
    <w:p w14:paraId="62F5E5C3" w14:textId="77777777" w:rsidR="00A73289" w:rsidRDefault="00A73289" w:rsidP="00A73289">
      <w:pPr>
        <w:rPr>
          <w:rFonts w:eastAsia="Times New Roman" w:cs="Times New Roman"/>
          <w:b/>
          <w:caps/>
          <w:kern w:val="28"/>
          <w:sz w:val="24"/>
        </w:rPr>
      </w:pPr>
      <w:r>
        <w:br w:type="page"/>
      </w:r>
    </w:p>
    <w:p w14:paraId="0E7C4EC6" w14:textId="77777777" w:rsidR="00A73289" w:rsidRDefault="00A73289" w:rsidP="00A73289">
      <w:pPr>
        <w:pStyle w:val="Heading2"/>
      </w:pPr>
      <w:bookmarkStart w:id="6" w:name="_Toc76137549"/>
      <w:r>
        <w:lastRenderedPageBreak/>
        <w:t>Determining the Inherent Criticality Level</w:t>
      </w:r>
      <w:bookmarkEnd w:id="6"/>
    </w:p>
    <w:p w14:paraId="51E6A8BE" w14:textId="77777777" w:rsidR="00A73289" w:rsidRPr="00554F72" w:rsidRDefault="00A73289" w:rsidP="00A73289">
      <w:pPr>
        <w:pStyle w:val="BodyText"/>
      </w:pPr>
      <w:r w:rsidRPr="00554F72">
        <w:t xml:space="preserve">The Inherent Risk Level detailed in section 3.2 </w:t>
      </w:r>
      <w:r>
        <w:t>will</w:t>
      </w:r>
      <w:r w:rsidRPr="00554F72">
        <w:t xml:space="preserve"> be used to determine the Inherent Criticality Level for the asset using the Criticality Table:</w:t>
      </w:r>
    </w:p>
    <w:tbl>
      <w:tblPr>
        <w:tblW w:w="10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8"/>
        <w:gridCol w:w="2997"/>
        <w:gridCol w:w="3001"/>
      </w:tblGrid>
      <w:tr w:rsidR="00A73289" w:rsidRPr="001A6F25" w14:paraId="0C02DC03" w14:textId="77777777" w:rsidTr="00F9731E">
        <w:trPr>
          <w:trHeight w:val="285"/>
          <w:jc w:val="center"/>
        </w:trPr>
        <w:tc>
          <w:tcPr>
            <w:tcW w:w="10216" w:type="dxa"/>
            <w:gridSpan w:val="3"/>
            <w:shd w:val="clear" w:color="auto" w:fill="D9D9D9" w:themeFill="background1" w:themeFillShade="D9"/>
            <w:vAlign w:val="center"/>
          </w:tcPr>
          <w:p w14:paraId="18E45E50" w14:textId="77777777" w:rsidR="00A73289" w:rsidRPr="001A6F25" w:rsidRDefault="00A73289" w:rsidP="00F9731E">
            <w:pPr>
              <w:jc w:val="center"/>
              <w:rPr>
                <w:b/>
                <w:color w:val="000000"/>
              </w:rPr>
            </w:pPr>
            <w:r w:rsidRPr="001A6F25">
              <w:rPr>
                <w:b/>
                <w:color w:val="000000"/>
              </w:rPr>
              <w:t>CRITICALITY TABLE</w:t>
            </w:r>
          </w:p>
        </w:tc>
      </w:tr>
      <w:tr w:rsidR="00A73289" w:rsidRPr="001A6F25" w14:paraId="7D14654C" w14:textId="77777777" w:rsidTr="00F9731E">
        <w:trPr>
          <w:trHeight w:val="299"/>
          <w:jc w:val="center"/>
        </w:trPr>
        <w:tc>
          <w:tcPr>
            <w:tcW w:w="4218" w:type="dxa"/>
            <w:shd w:val="clear" w:color="auto" w:fill="D9D9D9" w:themeFill="background1" w:themeFillShade="D9"/>
            <w:vAlign w:val="center"/>
          </w:tcPr>
          <w:p w14:paraId="64BF145D" w14:textId="77777777" w:rsidR="00A73289" w:rsidRPr="001A6F25" w:rsidRDefault="00A73289" w:rsidP="00F9731E">
            <w:pPr>
              <w:jc w:val="center"/>
              <w:rPr>
                <w:b/>
                <w:color w:val="000000"/>
              </w:rPr>
            </w:pPr>
            <w:r w:rsidRPr="001A6F25">
              <w:rPr>
                <w:b/>
                <w:color w:val="000000"/>
              </w:rPr>
              <w:t>Risk Level/Rating</w:t>
            </w:r>
          </w:p>
        </w:tc>
        <w:tc>
          <w:tcPr>
            <w:tcW w:w="2997" w:type="dxa"/>
            <w:shd w:val="clear" w:color="auto" w:fill="D9D9D9" w:themeFill="background1" w:themeFillShade="D9"/>
            <w:vAlign w:val="center"/>
          </w:tcPr>
          <w:p w14:paraId="117D133F" w14:textId="77777777" w:rsidR="00A73289" w:rsidRPr="001A6F25" w:rsidRDefault="00A73289" w:rsidP="00F9731E">
            <w:pPr>
              <w:jc w:val="center"/>
              <w:rPr>
                <w:b/>
                <w:color w:val="000000"/>
              </w:rPr>
            </w:pPr>
            <w:r w:rsidRPr="001A6F25">
              <w:rPr>
                <w:b/>
                <w:color w:val="000000"/>
              </w:rPr>
              <w:t>Description</w:t>
            </w:r>
          </w:p>
        </w:tc>
        <w:tc>
          <w:tcPr>
            <w:tcW w:w="3000" w:type="dxa"/>
            <w:shd w:val="clear" w:color="auto" w:fill="D9D9D9" w:themeFill="background1" w:themeFillShade="D9"/>
            <w:vAlign w:val="center"/>
          </w:tcPr>
          <w:p w14:paraId="06581B1A" w14:textId="77777777" w:rsidR="00A73289" w:rsidRPr="001A6F25" w:rsidRDefault="00A73289" w:rsidP="00F9731E">
            <w:pPr>
              <w:jc w:val="center"/>
              <w:rPr>
                <w:b/>
                <w:color w:val="000000"/>
              </w:rPr>
            </w:pPr>
            <w:r w:rsidRPr="001A6F25">
              <w:rPr>
                <w:b/>
                <w:color w:val="000000"/>
              </w:rPr>
              <w:t xml:space="preserve">Criticality </w:t>
            </w:r>
          </w:p>
        </w:tc>
      </w:tr>
      <w:tr w:rsidR="00A73289" w:rsidRPr="007C0412" w14:paraId="0D961259" w14:textId="77777777" w:rsidTr="00F9731E">
        <w:trPr>
          <w:trHeight w:val="285"/>
          <w:jc w:val="center"/>
        </w:trPr>
        <w:tc>
          <w:tcPr>
            <w:tcW w:w="4218" w:type="dxa"/>
            <w:shd w:val="clear" w:color="auto" w:fill="FF0000"/>
            <w:vAlign w:val="center"/>
          </w:tcPr>
          <w:p w14:paraId="127EFEF0" w14:textId="77777777" w:rsidR="00A73289" w:rsidRPr="007C0412" w:rsidRDefault="00A73289" w:rsidP="00F9731E">
            <w:pPr>
              <w:jc w:val="center"/>
              <w:rPr>
                <w:color w:val="FFFFFF" w:themeColor="background1"/>
              </w:rPr>
            </w:pPr>
            <w:r w:rsidRPr="007C0412">
              <w:rPr>
                <w:color w:val="FFFFFF" w:themeColor="background1"/>
              </w:rPr>
              <w:t>18-25</w:t>
            </w:r>
          </w:p>
        </w:tc>
        <w:tc>
          <w:tcPr>
            <w:tcW w:w="2997" w:type="dxa"/>
            <w:shd w:val="clear" w:color="auto" w:fill="FF0000"/>
            <w:vAlign w:val="center"/>
          </w:tcPr>
          <w:p w14:paraId="2D06E713" w14:textId="77777777" w:rsidR="00A73289" w:rsidRPr="007C0412" w:rsidRDefault="00A73289" w:rsidP="00F9731E">
            <w:pPr>
              <w:jc w:val="center"/>
              <w:rPr>
                <w:color w:val="FFFFFF" w:themeColor="background1"/>
              </w:rPr>
            </w:pPr>
            <w:r w:rsidRPr="007C0412">
              <w:rPr>
                <w:color w:val="FFFFFF" w:themeColor="background1"/>
              </w:rPr>
              <w:t>Extreme</w:t>
            </w:r>
          </w:p>
        </w:tc>
        <w:tc>
          <w:tcPr>
            <w:tcW w:w="3000" w:type="dxa"/>
            <w:shd w:val="clear" w:color="auto" w:fill="FF0000"/>
            <w:vAlign w:val="center"/>
          </w:tcPr>
          <w:p w14:paraId="7CDB8BFB" w14:textId="77777777" w:rsidR="00A73289" w:rsidRPr="007C0412" w:rsidRDefault="00A73289" w:rsidP="00F9731E">
            <w:pPr>
              <w:jc w:val="center"/>
              <w:rPr>
                <w:color w:val="FFFFFF" w:themeColor="background1"/>
              </w:rPr>
            </w:pPr>
            <w:r w:rsidRPr="007C0412">
              <w:rPr>
                <w:color w:val="FFFFFF" w:themeColor="background1"/>
              </w:rPr>
              <w:t>1</w:t>
            </w:r>
          </w:p>
        </w:tc>
      </w:tr>
      <w:tr w:rsidR="00A73289" w:rsidRPr="001A6F25" w14:paraId="2E48E548" w14:textId="77777777" w:rsidTr="00F9731E">
        <w:trPr>
          <w:trHeight w:val="285"/>
          <w:jc w:val="center"/>
        </w:trPr>
        <w:tc>
          <w:tcPr>
            <w:tcW w:w="4218" w:type="dxa"/>
            <w:shd w:val="clear" w:color="auto" w:fill="FFFF00"/>
            <w:vAlign w:val="center"/>
          </w:tcPr>
          <w:p w14:paraId="514AA50A" w14:textId="77777777" w:rsidR="00A73289" w:rsidRPr="007C0412" w:rsidRDefault="00A73289" w:rsidP="00F9731E">
            <w:pPr>
              <w:jc w:val="center"/>
              <w:rPr>
                <w:color w:val="000000"/>
              </w:rPr>
            </w:pPr>
            <w:r w:rsidRPr="007C0412">
              <w:rPr>
                <w:color w:val="000000"/>
              </w:rPr>
              <w:t>10-17</w:t>
            </w:r>
          </w:p>
        </w:tc>
        <w:tc>
          <w:tcPr>
            <w:tcW w:w="2997" w:type="dxa"/>
            <w:shd w:val="clear" w:color="auto" w:fill="FFFF00"/>
            <w:vAlign w:val="center"/>
          </w:tcPr>
          <w:p w14:paraId="37AA6020" w14:textId="77777777" w:rsidR="00A73289" w:rsidRPr="007C0412" w:rsidRDefault="00A73289" w:rsidP="00F9731E">
            <w:pPr>
              <w:jc w:val="center"/>
              <w:rPr>
                <w:color w:val="000000"/>
              </w:rPr>
            </w:pPr>
            <w:r w:rsidRPr="007C0412">
              <w:rPr>
                <w:color w:val="000000"/>
              </w:rPr>
              <w:t>High</w:t>
            </w:r>
          </w:p>
        </w:tc>
        <w:tc>
          <w:tcPr>
            <w:tcW w:w="3000" w:type="dxa"/>
            <w:shd w:val="clear" w:color="auto" w:fill="FFFF00"/>
            <w:vAlign w:val="center"/>
          </w:tcPr>
          <w:p w14:paraId="1E369042" w14:textId="77777777" w:rsidR="00A73289" w:rsidRPr="007C0412" w:rsidRDefault="00A73289" w:rsidP="00F9731E">
            <w:pPr>
              <w:jc w:val="center"/>
              <w:rPr>
                <w:color w:val="000000"/>
              </w:rPr>
            </w:pPr>
            <w:r w:rsidRPr="007C0412">
              <w:rPr>
                <w:color w:val="000000"/>
              </w:rPr>
              <w:t>2</w:t>
            </w:r>
          </w:p>
        </w:tc>
      </w:tr>
      <w:tr w:rsidR="00A73289" w:rsidRPr="001A6F25" w14:paraId="07408AC7" w14:textId="77777777" w:rsidTr="00F9731E">
        <w:trPr>
          <w:trHeight w:val="285"/>
          <w:jc w:val="center"/>
        </w:trPr>
        <w:tc>
          <w:tcPr>
            <w:tcW w:w="4218" w:type="dxa"/>
            <w:shd w:val="clear" w:color="auto" w:fill="00B0F0"/>
            <w:vAlign w:val="center"/>
          </w:tcPr>
          <w:p w14:paraId="3D90C290" w14:textId="77777777" w:rsidR="00A73289" w:rsidRPr="007C0412" w:rsidRDefault="00A73289" w:rsidP="00F9731E">
            <w:pPr>
              <w:jc w:val="center"/>
              <w:rPr>
                <w:color w:val="000000"/>
              </w:rPr>
            </w:pPr>
            <w:r w:rsidRPr="007C0412">
              <w:rPr>
                <w:color w:val="000000"/>
              </w:rPr>
              <w:t>6-9</w:t>
            </w:r>
          </w:p>
        </w:tc>
        <w:tc>
          <w:tcPr>
            <w:tcW w:w="2997" w:type="dxa"/>
            <w:shd w:val="clear" w:color="auto" w:fill="00B0F0"/>
            <w:vAlign w:val="center"/>
          </w:tcPr>
          <w:p w14:paraId="7584EC1F" w14:textId="77777777" w:rsidR="00A73289" w:rsidRPr="007C0412" w:rsidRDefault="00A73289" w:rsidP="00F9731E">
            <w:pPr>
              <w:jc w:val="center"/>
              <w:rPr>
                <w:color w:val="000000"/>
              </w:rPr>
            </w:pPr>
            <w:r w:rsidRPr="007C0412">
              <w:rPr>
                <w:color w:val="000000"/>
              </w:rPr>
              <w:t>Moderate</w:t>
            </w:r>
          </w:p>
        </w:tc>
        <w:tc>
          <w:tcPr>
            <w:tcW w:w="3000" w:type="dxa"/>
            <w:shd w:val="clear" w:color="auto" w:fill="00B0F0"/>
            <w:vAlign w:val="center"/>
          </w:tcPr>
          <w:p w14:paraId="07634AFD" w14:textId="77777777" w:rsidR="00A73289" w:rsidRPr="007C0412" w:rsidRDefault="00A73289" w:rsidP="00F9731E">
            <w:pPr>
              <w:jc w:val="center"/>
              <w:rPr>
                <w:color w:val="000000"/>
              </w:rPr>
            </w:pPr>
            <w:r w:rsidRPr="007C0412">
              <w:rPr>
                <w:color w:val="000000"/>
              </w:rPr>
              <w:t>3</w:t>
            </w:r>
          </w:p>
        </w:tc>
      </w:tr>
      <w:tr w:rsidR="00A73289" w:rsidRPr="001A6F25" w14:paraId="549D039C" w14:textId="77777777" w:rsidTr="00F9731E">
        <w:trPr>
          <w:trHeight w:val="299"/>
          <w:jc w:val="center"/>
        </w:trPr>
        <w:tc>
          <w:tcPr>
            <w:tcW w:w="4218" w:type="dxa"/>
            <w:shd w:val="clear" w:color="auto" w:fill="92D050"/>
            <w:vAlign w:val="center"/>
          </w:tcPr>
          <w:p w14:paraId="5218B6FA" w14:textId="77777777" w:rsidR="00A73289" w:rsidRPr="007C0412" w:rsidRDefault="00A73289" w:rsidP="00F9731E">
            <w:pPr>
              <w:jc w:val="center"/>
              <w:rPr>
                <w:color w:val="000000"/>
              </w:rPr>
            </w:pPr>
            <w:r w:rsidRPr="007C0412">
              <w:rPr>
                <w:color w:val="000000"/>
              </w:rPr>
              <w:t>1-5</w:t>
            </w:r>
          </w:p>
        </w:tc>
        <w:tc>
          <w:tcPr>
            <w:tcW w:w="2997" w:type="dxa"/>
            <w:shd w:val="clear" w:color="auto" w:fill="92D050"/>
            <w:vAlign w:val="center"/>
          </w:tcPr>
          <w:p w14:paraId="193087FD" w14:textId="77777777" w:rsidR="00A73289" w:rsidRPr="007C0412" w:rsidRDefault="00A73289" w:rsidP="00F9731E">
            <w:pPr>
              <w:jc w:val="center"/>
              <w:rPr>
                <w:color w:val="000000"/>
              </w:rPr>
            </w:pPr>
            <w:r w:rsidRPr="007C0412">
              <w:rPr>
                <w:color w:val="000000"/>
              </w:rPr>
              <w:t>Low</w:t>
            </w:r>
          </w:p>
        </w:tc>
        <w:tc>
          <w:tcPr>
            <w:tcW w:w="3000" w:type="dxa"/>
            <w:shd w:val="clear" w:color="auto" w:fill="92D050"/>
            <w:vAlign w:val="center"/>
          </w:tcPr>
          <w:p w14:paraId="75DDAF5A" w14:textId="77777777" w:rsidR="00A73289" w:rsidRPr="007C0412" w:rsidRDefault="00A73289" w:rsidP="00F9731E">
            <w:pPr>
              <w:jc w:val="center"/>
              <w:rPr>
                <w:color w:val="000000"/>
              </w:rPr>
            </w:pPr>
            <w:r w:rsidRPr="007C0412">
              <w:rPr>
                <w:color w:val="000000"/>
              </w:rPr>
              <w:t>4</w:t>
            </w:r>
          </w:p>
        </w:tc>
      </w:tr>
    </w:tbl>
    <w:p w14:paraId="26A05183" w14:textId="77777777" w:rsidR="00A73289" w:rsidRDefault="00A73289" w:rsidP="00A73289">
      <w:pPr>
        <w:pStyle w:val="BodyText"/>
      </w:pPr>
    </w:p>
    <w:p w14:paraId="6F63E042" w14:textId="77777777" w:rsidR="00A73289" w:rsidRDefault="00A73289" w:rsidP="00A73289">
      <w:pPr>
        <w:pStyle w:val="BodyText"/>
      </w:pPr>
      <w:r>
        <w:t xml:space="preserve">This level (Criticality 1-4) must be recorded in the Inherent Criticality Level section of the Asset Criticality Assessment tool with the corresponding risk matrix colour (detailed in the table above). </w:t>
      </w:r>
    </w:p>
    <w:p w14:paraId="659F43BA" w14:textId="77777777" w:rsidR="00A73289" w:rsidRDefault="00A73289" w:rsidP="00A73289">
      <w:pPr>
        <w:pStyle w:val="BodyText"/>
      </w:pPr>
      <w:r>
        <w:t>In all site Asset Criticality Assessments, a reasonable spread of criticality levels should be expected. If the majority of criticalities fall into one or two levels, the assigned consequences and likelihoods should be reviewed.</w:t>
      </w:r>
    </w:p>
    <w:p w14:paraId="29F62B3C" w14:textId="77777777" w:rsidR="00A73289" w:rsidRDefault="00A73289" w:rsidP="00A73289">
      <w:pPr>
        <w:pStyle w:val="Heading2"/>
      </w:pPr>
      <w:bookmarkStart w:id="7" w:name="_Toc76137550"/>
      <w:r>
        <w:t>Determining the Controls Required</w:t>
      </w:r>
      <w:bookmarkEnd w:id="7"/>
    </w:p>
    <w:p w14:paraId="63E56F84" w14:textId="77777777" w:rsidR="00A73289" w:rsidRDefault="00A73289" w:rsidP="00A73289">
      <w:pPr>
        <w:pStyle w:val="BodyText"/>
      </w:pPr>
      <w:r>
        <w:t>The Asset Criticality Assessment Tool will be used to record the controls required to achieve an acceptable residual risk level (risk level after controls are in place) for criticality 1 or 2 assets. The acceptable residual risk level for these asset is a risk rating of 1 – 9, which will result in a Residual Criticality Level of 3 or 4 for each asset.</w:t>
      </w:r>
    </w:p>
    <w:p w14:paraId="73F4092B" w14:textId="77777777" w:rsidR="00A73289" w:rsidRDefault="00A73289" w:rsidP="00A73289">
      <w:pPr>
        <w:pStyle w:val="BodyText"/>
      </w:pPr>
      <w:r>
        <w:t xml:space="preserve">Stakeholder input/asset history will be used to help determine appropriate controls required to achieve an acceptable residual risk level. Various controls must be considered using </w:t>
      </w:r>
      <w:r w:rsidRPr="00C45FE8">
        <w:t>G-NQ-HSEC-GOV-Risk Management (119000)</w:t>
      </w:r>
      <w:r>
        <w:t xml:space="preserve"> as a guide for reducing the risk level. </w:t>
      </w:r>
    </w:p>
    <w:p w14:paraId="7410BE3D" w14:textId="77777777" w:rsidR="00A73289" w:rsidRDefault="00A73289" w:rsidP="00A73289">
      <w:pPr>
        <w:pStyle w:val="BodyText"/>
      </w:pPr>
      <w:r>
        <w:t xml:space="preserve">All site assets must be managed with the following controls in place: </w:t>
      </w:r>
    </w:p>
    <w:p w14:paraId="415F2185" w14:textId="77777777" w:rsidR="00A73289" w:rsidRDefault="00A73289" w:rsidP="00A73289">
      <w:pPr>
        <w:pStyle w:val="BodyText"/>
        <w:numPr>
          <w:ilvl w:val="0"/>
          <w:numId w:val="3"/>
        </w:numPr>
      </w:pPr>
      <w:r>
        <w:t>CMMS standards and processes (including Maintenance Strategies)</w:t>
      </w:r>
    </w:p>
    <w:p w14:paraId="7995D2CA" w14:textId="77777777" w:rsidR="00A73289" w:rsidRDefault="00A73289" w:rsidP="00A73289">
      <w:pPr>
        <w:pStyle w:val="BodyText"/>
        <w:numPr>
          <w:ilvl w:val="0"/>
          <w:numId w:val="3"/>
        </w:numPr>
      </w:pPr>
      <w:r>
        <w:t>Operator training</w:t>
      </w:r>
    </w:p>
    <w:p w14:paraId="03C489AB" w14:textId="77777777" w:rsidR="00A73289" w:rsidRDefault="00A73289" w:rsidP="00A73289">
      <w:pPr>
        <w:pStyle w:val="BodyText"/>
        <w:numPr>
          <w:ilvl w:val="0"/>
          <w:numId w:val="3"/>
        </w:numPr>
      </w:pPr>
      <w:r>
        <w:t xml:space="preserve">Maintenance training and qualifications </w:t>
      </w:r>
    </w:p>
    <w:p w14:paraId="25E22962" w14:textId="77777777" w:rsidR="00A73289" w:rsidRDefault="00A73289" w:rsidP="00A73289">
      <w:pPr>
        <w:pStyle w:val="BodyText"/>
      </w:pPr>
      <w:r>
        <w:t xml:space="preserve">For assets with an Inherent Criticality Level of 1 or 2, the following controls must be used: </w:t>
      </w:r>
    </w:p>
    <w:p w14:paraId="705A5A48" w14:textId="77777777" w:rsidR="00A73289" w:rsidRDefault="00A73289" w:rsidP="00A73289">
      <w:pPr>
        <w:pStyle w:val="BodyText"/>
        <w:numPr>
          <w:ilvl w:val="0"/>
          <w:numId w:val="3"/>
        </w:numPr>
      </w:pPr>
      <w:r>
        <w:t>Maintenance Strategy Review (MSR)</w:t>
      </w:r>
    </w:p>
    <w:p w14:paraId="55467983" w14:textId="77777777" w:rsidR="00A73289" w:rsidRDefault="00A73289" w:rsidP="00A73289">
      <w:pPr>
        <w:pStyle w:val="BodyText"/>
        <w:numPr>
          <w:ilvl w:val="0"/>
          <w:numId w:val="3"/>
        </w:numPr>
      </w:pPr>
      <w:r>
        <w:t xml:space="preserve">Critical Spares Review  </w:t>
      </w:r>
    </w:p>
    <w:p w14:paraId="0BB06C16" w14:textId="77777777" w:rsidR="00A73289" w:rsidRPr="007C0412" w:rsidRDefault="00A73289" w:rsidP="00A73289">
      <w:pPr>
        <w:pStyle w:val="BodyItalic"/>
      </w:pPr>
      <w:r w:rsidRPr="007C0412">
        <w:t>**Once Inherent Criticality Level 1 or 2 assets have these reviews completed, reviews should also be conducted for assets with an Inherent Criticality Level of 3 or 4 (lesser priority assets)</w:t>
      </w:r>
      <w:r>
        <w:t>.</w:t>
      </w:r>
    </w:p>
    <w:p w14:paraId="0A2F4523" w14:textId="77777777" w:rsidR="00A73289" w:rsidRDefault="00A73289" w:rsidP="00A73289">
      <w:pPr>
        <w:pStyle w:val="BodyText"/>
      </w:pPr>
      <w:r w:rsidRPr="007C0412">
        <w:t xml:space="preserve">In addition to the above minimum controls, various forms of prevention and minimisation controls </w:t>
      </w:r>
      <w:r>
        <w:t>must</w:t>
      </w:r>
      <w:r w:rsidRPr="007C0412">
        <w:t xml:space="preserve"> also be considered for assets with an Inherent Criticality Level of 1 or 2:</w:t>
      </w:r>
    </w:p>
    <w:p w14:paraId="527C0B95" w14:textId="77777777" w:rsidR="00A73289" w:rsidRDefault="00A73289" w:rsidP="00A73289">
      <w:pPr>
        <w:pStyle w:val="BodyText"/>
        <w:numPr>
          <w:ilvl w:val="0"/>
          <w:numId w:val="3"/>
        </w:numPr>
      </w:pPr>
      <w:r w:rsidRPr="007C0412">
        <w:t>Strategy development and amendment e.g.:</w:t>
      </w:r>
    </w:p>
    <w:p w14:paraId="7BD531FC" w14:textId="77777777" w:rsidR="00747DD1" w:rsidRDefault="00747DD1" w:rsidP="00747DD1">
      <w:pPr>
        <w:pStyle w:val="ListParagraph"/>
        <w:numPr>
          <w:ilvl w:val="1"/>
          <w:numId w:val="3"/>
        </w:numPr>
        <w:rPr>
          <w:ins w:id="8" w:author="Reyniers, Dean (Murrin Murrin - AU)" w:date="2021-11-11T08:14:00Z"/>
          <w:rFonts w:ascii="Calibri" w:eastAsia="Times New Roman" w:hAnsi="Calibri" w:cs="Times New Roman"/>
        </w:rPr>
      </w:pPr>
      <w:ins w:id="9" w:author="Reyniers, Dean (Murrin Murrin - AU)" w:date="2021-11-11T08:14:00Z">
        <w:r>
          <w:rPr>
            <w:rFonts w:ascii="Calibri" w:eastAsia="Times New Roman" w:hAnsi="Calibri" w:cs="Times New Roman"/>
          </w:rPr>
          <w:t>Preventive Maintenance Optimisation (PMO)</w:t>
        </w:r>
      </w:ins>
    </w:p>
    <w:p w14:paraId="3CEB8F1A" w14:textId="77777777" w:rsidR="00A73289" w:rsidRPr="007C0412" w:rsidRDefault="00A73289" w:rsidP="00A73289">
      <w:pPr>
        <w:pStyle w:val="ListParagraph"/>
        <w:numPr>
          <w:ilvl w:val="1"/>
          <w:numId w:val="3"/>
        </w:numPr>
        <w:rPr>
          <w:rFonts w:ascii="Calibri" w:eastAsia="Times New Roman" w:hAnsi="Calibri" w:cs="Times New Roman"/>
        </w:rPr>
      </w:pPr>
      <w:r w:rsidRPr="007C0412">
        <w:rPr>
          <w:rFonts w:ascii="Calibri" w:eastAsia="Times New Roman" w:hAnsi="Calibri" w:cs="Times New Roman"/>
        </w:rPr>
        <w:t>Reliability Centred Maintenance (RCM)</w:t>
      </w:r>
      <w:ins w:id="10" w:author="Reyniers, Dean (Murrin Murrin - AU)" w:date="2021-11-11T08:13:00Z">
        <w:r w:rsidR="00747DD1">
          <w:rPr>
            <w:rFonts w:ascii="Calibri" w:eastAsia="Times New Roman" w:hAnsi="Calibri" w:cs="Times New Roman"/>
          </w:rPr>
          <w:t xml:space="preserve"> – for new design or complex/critical assets</w:t>
        </w:r>
      </w:ins>
    </w:p>
    <w:p w14:paraId="33DDAA58" w14:textId="77777777" w:rsidR="00A73289" w:rsidRDefault="00A73289" w:rsidP="00A73289">
      <w:pPr>
        <w:pStyle w:val="BodyText"/>
        <w:numPr>
          <w:ilvl w:val="0"/>
          <w:numId w:val="3"/>
        </w:numPr>
      </w:pPr>
      <w:r w:rsidRPr="007C0412">
        <w:t>Failure analysis e.g.:</w:t>
      </w:r>
    </w:p>
    <w:p w14:paraId="59DCB9E6" w14:textId="77777777" w:rsidR="00A73289" w:rsidRDefault="00A73289" w:rsidP="00A73289">
      <w:pPr>
        <w:pStyle w:val="BodyText"/>
        <w:numPr>
          <w:ilvl w:val="1"/>
          <w:numId w:val="3"/>
        </w:numPr>
      </w:pPr>
      <w:r>
        <w:t>Reliability study</w:t>
      </w:r>
    </w:p>
    <w:p w14:paraId="03D494C9" w14:textId="77777777" w:rsidR="00A73289" w:rsidRDefault="00A73289" w:rsidP="00A73289">
      <w:pPr>
        <w:pStyle w:val="BodyText"/>
        <w:numPr>
          <w:ilvl w:val="1"/>
          <w:numId w:val="3"/>
        </w:numPr>
      </w:pPr>
      <w:r>
        <w:t>Root Cause Analysis (RCA)</w:t>
      </w:r>
    </w:p>
    <w:p w14:paraId="0D5C8989" w14:textId="77777777" w:rsidR="00A73289" w:rsidRDefault="00A73289" w:rsidP="00A73289">
      <w:pPr>
        <w:pStyle w:val="BodyText"/>
        <w:numPr>
          <w:ilvl w:val="1"/>
          <w:numId w:val="3"/>
        </w:numPr>
      </w:pPr>
      <w:r>
        <w:t xml:space="preserve">Fishbone Analysis </w:t>
      </w:r>
    </w:p>
    <w:p w14:paraId="32150E2F" w14:textId="77777777" w:rsidR="00A73289" w:rsidRDefault="00A73289" w:rsidP="00A73289">
      <w:pPr>
        <w:pStyle w:val="BodyText"/>
        <w:numPr>
          <w:ilvl w:val="1"/>
          <w:numId w:val="3"/>
        </w:numPr>
      </w:pPr>
      <w:r>
        <w:t>5 Whys Analysis</w:t>
      </w:r>
    </w:p>
    <w:p w14:paraId="6CCDEA80" w14:textId="77777777" w:rsidR="00A73289" w:rsidRDefault="00A73289" w:rsidP="00A73289">
      <w:pPr>
        <w:pStyle w:val="BodyText"/>
        <w:numPr>
          <w:ilvl w:val="0"/>
          <w:numId w:val="3"/>
        </w:numPr>
      </w:pPr>
      <w:r>
        <w:t>Maintenance resource prioritising (during short term planning and scheduling)</w:t>
      </w:r>
    </w:p>
    <w:p w14:paraId="32AA3101" w14:textId="77777777" w:rsidR="00A73289" w:rsidRDefault="00A73289" w:rsidP="00A73289">
      <w:pPr>
        <w:pStyle w:val="BodyText"/>
        <w:numPr>
          <w:ilvl w:val="0"/>
          <w:numId w:val="3"/>
        </w:numPr>
      </w:pPr>
      <w:r>
        <w:lastRenderedPageBreak/>
        <w:t>Contingency planning tools</w:t>
      </w:r>
    </w:p>
    <w:p w14:paraId="4626BA9F" w14:textId="77777777" w:rsidR="00A73289" w:rsidRDefault="00A73289" w:rsidP="00A73289">
      <w:pPr>
        <w:pStyle w:val="BodyText"/>
        <w:numPr>
          <w:ilvl w:val="0"/>
          <w:numId w:val="3"/>
        </w:numPr>
      </w:pPr>
      <w:r>
        <w:t>Resource skills or Training Needs Analysis</w:t>
      </w:r>
    </w:p>
    <w:p w14:paraId="56D235A2" w14:textId="77777777" w:rsidR="00A73289" w:rsidRDefault="00A73289" w:rsidP="00A73289">
      <w:pPr>
        <w:pStyle w:val="BodyText"/>
      </w:pPr>
      <w:r w:rsidRPr="007C0412">
        <w:t xml:space="preserve">The controls required for assets with an inherent criticality level of 1 or 2 </w:t>
      </w:r>
      <w:r>
        <w:t>must</w:t>
      </w:r>
      <w:r w:rsidRPr="007C0412">
        <w:t xml:space="preserve"> be recorded in the Controls section of the tool.</w:t>
      </w:r>
    </w:p>
    <w:p w14:paraId="596079D1" w14:textId="77777777" w:rsidR="00A73289" w:rsidRPr="007C0412" w:rsidRDefault="00A73289" w:rsidP="00A73289">
      <w:pPr>
        <w:pStyle w:val="BodyText"/>
        <w:rPr>
          <w:i/>
        </w:rPr>
      </w:pPr>
      <w:r w:rsidRPr="007C0412">
        <w:rPr>
          <w:i/>
        </w:rPr>
        <w:t>**Some prevention and minimisation controls are required for assets with an Inherent Criticality Level of 3 or 4 (e.g. NDT for forklift tynes as part of statutory requirements)</w:t>
      </w:r>
      <w:r>
        <w:rPr>
          <w:i/>
        </w:rPr>
        <w:t>.</w:t>
      </w:r>
    </w:p>
    <w:p w14:paraId="652E2B54" w14:textId="77777777" w:rsidR="00A73289" w:rsidRDefault="00A73289" w:rsidP="00A73289">
      <w:pPr>
        <w:pStyle w:val="BodyText"/>
      </w:pPr>
      <w:r w:rsidRPr="007C0412">
        <w:t xml:space="preserve">The Asset Criticality Assessment Tool </w:t>
      </w:r>
      <w:r>
        <w:t>will</w:t>
      </w:r>
      <w:r w:rsidRPr="007C0412">
        <w:t xml:space="preserve"> be used to record the level of residual risk associated with the failure of the asset. This involves assessing the risk level of failure of each asset with the controls in place. Risk level </w:t>
      </w:r>
      <w:r>
        <w:t>must</w:t>
      </w:r>
      <w:r w:rsidRPr="007C0412">
        <w:t xml:space="preserve"> be assessed using the consequence and likelihood of failure as per </w:t>
      </w:r>
      <w:r w:rsidRPr="00C45FE8">
        <w:t>G-NQ-HSEC-GOV-Risk Management (119000)</w:t>
      </w:r>
      <w:r w:rsidRPr="007C0412">
        <w:t xml:space="preserve">. The residual risk level recorded in the tool </w:t>
      </w:r>
      <w:r>
        <w:t>must</w:t>
      </w:r>
      <w:r w:rsidRPr="007C0412">
        <w:t xml:space="preserve"> be the highest risk level of failure in relation to the following consequence areas (the most credible worst case scenario):</w:t>
      </w:r>
    </w:p>
    <w:p w14:paraId="37411EA4" w14:textId="77777777" w:rsidR="00A73289" w:rsidRDefault="00A73289" w:rsidP="00A73289">
      <w:pPr>
        <w:pStyle w:val="BodyText"/>
        <w:numPr>
          <w:ilvl w:val="0"/>
          <w:numId w:val="3"/>
        </w:numPr>
      </w:pPr>
      <w:r>
        <w:t xml:space="preserve">Risks to people (health and safety risks) </w:t>
      </w:r>
    </w:p>
    <w:p w14:paraId="58414D59" w14:textId="77777777" w:rsidR="00A73289" w:rsidRDefault="00A73289" w:rsidP="00A73289">
      <w:pPr>
        <w:pStyle w:val="BodyText"/>
        <w:numPr>
          <w:ilvl w:val="0"/>
          <w:numId w:val="3"/>
        </w:numPr>
      </w:pPr>
      <w:r>
        <w:t xml:space="preserve">Environmental risks </w:t>
      </w:r>
    </w:p>
    <w:p w14:paraId="5C412C04" w14:textId="77777777" w:rsidR="00A73289" w:rsidRDefault="00A73289" w:rsidP="00A73289">
      <w:pPr>
        <w:pStyle w:val="BodyText"/>
        <w:numPr>
          <w:ilvl w:val="0"/>
          <w:numId w:val="3"/>
        </w:numPr>
      </w:pPr>
      <w:r>
        <w:t>Business risks:</w:t>
      </w:r>
    </w:p>
    <w:p w14:paraId="4B4289BE" w14:textId="77777777" w:rsidR="00A73289" w:rsidRDefault="00A73289" w:rsidP="00A73289">
      <w:pPr>
        <w:pStyle w:val="BodyText"/>
        <w:numPr>
          <w:ilvl w:val="1"/>
          <w:numId w:val="3"/>
        </w:numPr>
      </w:pPr>
      <w:r>
        <w:t>Financial/production impact</w:t>
      </w:r>
    </w:p>
    <w:p w14:paraId="52AB1444" w14:textId="77777777" w:rsidR="00A73289" w:rsidRDefault="00A73289" w:rsidP="00A73289">
      <w:pPr>
        <w:pStyle w:val="BodyText"/>
        <w:numPr>
          <w:ilvl w:val="1"/>
          <w:numId w:val="3"/>
        </w:numPr>
      </w:pPr>
      <w:r>
        <w:t xml:space="preserve">Image and reputation/community impact </w:t>
      </w:r>
    </w:p>
    <w:p w14:paraId="0835512B" w14:textId="77777777" w:rsidR="00A73289" w:rsidRDefault="00A73289" w:rsidP="00A73289">
      <w:pPr>
        <w:pStyle w:val="BodyText"/>
        <w:numPr>
          <w:ilvl w:val="1"/>
          <w:numId w:val="3"/>
        </w:numPr>
      </w:pPr>
      <w:r>
        <w:t>Regulatory, legal and compliance risks</w:t>
      </w:r>
    </w:p>
    <w:p w14:paraId="007797A5" w14:textId="77777777" w:rsidR="00A73289" w:rsidRDefault="00A73289" w:rsidP="00A73289">
      <w:pPr>
        <w:pStyle w:val="BodyText"/>
      </w:pPr>
      <w:r>
        <w:t xml:space="preserve">The residual risk for assets with an inherent criticality level of 1 or 2 must be recorded in the tool: </w:t>
      </w:r>
    </w:p>
    <w:p w14:paraId="07015130" w14:textId="77777777" w:rsidR="00A73289" w:rsidRDefault="00A73289" w:rsidP="00A73289">
      <w:pPr>
        <w:pStyle w:val="BodyText"/>
        <w:numPr>
          <w:ilvl w:val="0"/>
          <w:numId w:val="3"/>
        </w:numPr>
      </w:pPr>
      <w:r>
        <w:t>Residual Consequence (should be between 1 and 3)</w:t>
      </w:r>
    </w:p>
    <w:p w14:paraId="58945369" w14:textId="77777777" w:rsidR="00A73289" w:rsidRDefault="00A73289" w:rsidP="00A73289">
      <w:pPr>
        <w:pStyle w:val="BodyText"/>
        <w:numPr>
          <w:ilvl w:val="0"/>
          <w:numId w:val="3"/>
        </w:numPr>
      </w:pPr>
      <w:r>
        <w:t>Residual Likelihood (should be B, C, D or E)</w:t>
      </w:r>
    </w:p>
    <w:p w14:paraId="4D50D898" w14:textId="77777777" w:rsidR="00A73289" w:rsidRDefault="00A73289" w:rsidP="00A73289">
      <w:pPr>
        <w:pStyle w:val="BodyText"/>
        <w:numPr>
          <w:ilvl w:val="0"/>
          <w:numId w:val="3"/>
        </w:numPr>
      </w:pPr>
      <w:r>
        <w:t>Residual Risk Level (should be between 1 and 9)</w:t>
      </w:r>
    </w:p>
    <w:p w14:paraId="3192219A" w14:textId="77777777" w:rsidR="00A73289" w:rsidRDefault="00A73289" w:rsidP="00A73289">
      <w:pPr>
        <w:pStyle w:val="BodyText"/>
      </w:pPr>
      <w:r>
        <w:t>The Residual Risk Level will be used to determine the Residual Criticality Level for the asset using the Criticality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8"/>
        <w:gridCol w:w="2962"/>
        <w:gridCol w:w="2963"/>
      </w:tblGrid>
      <w:tr w:rsidR="00A73289" w:rsidRPr="001A6F25" w14:paraId="36967430" w14:textId="77777777" w:rsidTr="00F9731E">
        <w:trPr>
          <w:trHeight w:val="295"/>
          <w:jc w:val="center"/>
        </w:trPr>
        <w:tc>
          <w:tcPr>
            <w:tcW w:w="10093" w:type="dxa"/>
            <w:gridSpan w:val="3"/>
            <w:shd w:val="clear" w:color="auto" w:fill="D9D9D9"/>
            <w:vAlign w:val="center"/>
          </w:tcPr>
          <w:p w14:paraId="4E1FD761" w14:textId="77777777" w:rsidR="00A73289" w:rsidRPr="001A6F25" w:rsidRDefault="00A73289" w:rsidP="00F9731E">
            <w:pPr>
              <w:jc w:val="center"/>
              <w:rPr>
                <w:b/>
                <w:color w:val="000000"/>
              </w:rPr>
            </w:pPr>
            <w:r w:rsidRPr="001A6F25">
              <w:rPr>
                <w:b/>
                <w:color w:val="000000"/>
              </w:rPr>
              <w:t>CRITICALITY TABLE</w:t>
            </w:r>
          </w:p>
        </w:tc>
      </w:tr>
      <w:tr w:rsidR="00A73289" w:rsidRPr="001A6F25" w14:paraId="7F7C3C51" w14:textId="77777777" w:rsidTr="00F9731E">
        <w:trPr>
          <w:trHeight w:val="310"/>
          <w:jc w:val="center"/>
        </w:trPr>
        <w:tc>
          <w:tcPr>
            <w:tcW w:w="4168" w:type="dxa"/>
            <w:shd w:val="clear" w:color="auto" w:fill="D9D9D9"/>
            <w:vAlign w:val="center"/>
          </w:tcPr>
          <w:p w14:paraId="44F42802" w14:textId="77777777" w:rsidR="00A73289" w:rsidRPr="001A6F25" w:rsidRDefault="00A73289" w:rsidP="00F9731E">
            <w:pPr>
              <w:jc w:val="center"/>
              <w:rPr>
                <w:b/>
                <w:color w:val="000000"/>
              </w:rPr>
            </w:pPr>
            <w:r w:rsidRPr="001A6F25">
              <w:rPr>
                <w:b/>
                <w:color w:val="000000"/>
              </w:rPr>
              <w:t>Risk Level/Rating</w:t>
            </w:r>
          </w:p>
        </w:tc>
        <w:tc>
          <w:tcPr>
            <w:tcW w:w="2962" w:type="dxa"/>
            <w:shd w:val="clear" w:color="auto" w:fill="D9D9D9"/>
            <w:vAlign w:val="center"/>
          </w:tcPr>
          <w:p w14:paraId="65AFB502" w14:textId="77777777" w:rsidR="00A73289" w:rsidRPr="001A6F25" w:rsidRDefault="00A73289" w:rsidP="00F9731E">
            <w:pPr>
              <w:jc w:val="center"/>
              <w:rPr>
                <w:b/>
                <w:color w:val="000000"/>
              </w:rPr>
            </w:pPr>
            <w:r w:rsidRPr="001A6F25">
              <w:rPr>
                <w:b/>
                <w:color w:val="000000"/>
              </w:rPr>
              <w:t>Description</w:t>
            </w:r>
          </w:p>
        </w:tc>
        <w:tc>
          <w:tcPr>
            <w:tcW w:w="2963" w:type="dxa"/>
            <w:shd w:val="clear" w:color="auto" w:fill="D9D9D9"/>
            <w:vAlign w:val="center"/>
          </w:tcPr>
          <w:p w14:paraId="20BFF73A" w14:textId="77777777" w:rsidR="00A73289" w:rsidRPr="001A6F25" w:rsidRDefault="00A73289" w:rsidP="00F9731E">
            <w:pPr>
              <w:jc w:val="center"/>
              <w:rPr>
                <w:b/>
                <w:color w:val="000000"/>
              </w:rPr>
            </w:pPr>
            <w:r w:rsidRPr="001A6F25">
              <w:rPr>
                <w:b/>
                <w:color w:val="000000"/>
              </w:rPr>
              <w:t xml:space="preserve">Criticality </w:t>
            </w:r>
          </w:p>
        </w:tc>
      </w:tr>
      <w:tr w:rsidR="00A73289" w:rsidRPr="001A6F25" w14:paraId="6E1E71B0" w14:textId="77777777" w:rsidTr="00F9731E">
        <w:trPr>
          <w:trHeight w:val="295"/>
          <w:jc w:val="center"/>
        </w:trPr>
        <w:tc>
          <w:tcPr>
            <w:tcW w:w="4168" w:type="dxa"/>
            <w:shd w:val="clear" w:color="auto" w:fill="00B0F0"/>
            <w:vAlign w:val="center"/>
          </w:tcPr>
          <w:p w14:paraId="5C22DDDE" w14:textId="77777777" w:rsidR="00A73289" w:rsidRPr="00806C65" w:rsidRDefault="00A73289" w:rsidP="00F9731E">
            <w:pPr>
              <w:jc w:val="center"/>
              <w:rPr>
                <w:color w:val="000000"/>
              </w:rPr>
            </w:pPr>
            <w:r w:rsidRPr="00806C65">
              <w:rPr>
                <w:color w:val="000000"/>
              </w:rPr>
              <w:t>6-9</w:t>
            </w:r>
          </w:p>
        </w:tc>
        <w:tc>
          <w:tcPr>
            <w:tcW w:w="2962" w:type="dxa"/>
            <w:shd w:val="clear" w:color="auto" w:fill="auto"/>
            <w:vAlign w:val="center"/>
          </w:tcPr>
          <w:p w14:paraId="40A683D0" w14:textId="77777777" w:rsidR="00A73289" w:rsidRPr="00806C65" w:rsidRDefault="00A73289" w:rsidP="00F9731E">
            <w:pPr>
              <w:jc w:val="center"/>
              <w:rPr>
                <w:color w:val="000000"/>
              </w:rPr>
            </w:pPr>
            <w:r w:rsidRPr="00806C65">
              <w:rPr>
                <w:color w:val="000000"/>
              </w:rPr>
              <w:t>Moderate</w:t>
            </w:r>
          </w:p>
        </w:tc>
        <w:tc>
          <w:tcPr>
            <w:tcW w:w="2963" w:type="dxa"/>
            <w:shd w:val="clear" w:color="auto" w:fill="auto"/>
            <w:vAlign w:val="center"/>
          </w:tcPr>
          <w:p w14:paraId="4F1B8732" w14:textId="77777777" w:rsidR="00A73289" w:rsidRPr="00806C65" w:rsidRDefault="00A73289" w:rsidP="00F9731E">
            <w:pPr>
              <w:jc w:val="center"/>
              <w:rPr>
                <w:color w:val="000000"/>
              </w:rPr>
            </w:pPr>
            <w:r w:rsidRPr="00806C65">
              <w:rPr>
                <w:color w:val="000000"/>
              </w:rPr>
              <w:t>3</w:t>
            </w:r>
          </w:p>
        </w:tc>
      </w:tr>
      <w:tr w:rsidR="00A73289" w:rsidRPr="001A6F25" w14:paraId="4CBD6DD6" w14:textId="77777777" w:rsidTr="00F9731E">
        <w:trPr>
          <w:trHeight w:val="295"/>
          <w:jc w:val="center"/>
        </w:trPr>
        <w:tc>
          <w:tcPr>
            <w:tcW w:w="4168" w:type="dxa"/>
            <w:shd w:val="clear" w:color="auto" w:fill="92D050"/>
            <w:vAlign w:val="center"/>
          </w:tcPr>
          <w:p w14:paraId="20FC55B1" w14:textId="77777777" w:rsidR="00A73289" w:rsidRPr="00806C65" w:rsidRDefault="00A73289" w:rsidP="00F9731E">
            <w:pPr>
              <w:jc w:val="center"/>
              <w:rPr>
                <w:color w:val="000000"/>
              </w:rPr>
            </w:pPr>
            <w:r w:rsidRPr="00806C65">
              <w:rPr>
                <w:color w:val="000000"/>
              </w:rPr>
              <w:t>1-5</w:t>
            </w:r>
          </w:p>
        </w:tc>
        <w:tc>
          <w:tcPr>
            <w:tcW w:w="2962" w:type="dxa"/>
            <w:shd w:val="clear" w:color="auto" w:fill="auto"/>
            <w:vAlign w:val="center"/>
          </w:tcPr>
          <w:p w14:paraId="0B70183C" w14:textId="77777777" w:rsidR="00A73289" w:rsidRPr="00806C65" w:rsidRDefault="00A73289" w:rsidP="00F9731E">
            <w:pPr>
              <w:jc w:val="center"/>
              <w:rPr>
                <w:color w:val="000000"/>
              </w:rPr>
            </w:pPr>
            <w:r w:rsidRPr="00806C65">
              <w:rPr>
                <w:color w:val="000000"/>
              </w:rPr>
              <w:t>Low</w:t>
            </w:r>
          </w:p>
        </w:tc>
        <w:tc>
          <w:tcPr>
            <w:tcW w:w="2963" w:type="dxa"/>
            <w:shd w:val="clear" w:color="auto" w:fill="auto"/>
            <w:vAlign w:val="center"/>
          </w:tcPr>
          <w:p w14:paraId="665E5A5C" w14:textId="77777777" w:rsidR="00A73289" w:rsidRPr="00806C65" w:rsidRDefault="00A73289" w:rsidP="00F9731E">
            <w:pPr>
              <w:jc w:val="center"/>
              <w:rPr>
                <w:color w:val="000000"/>
              </w:rPr>
            </w:pPr>
            <w:r w:rsidRPr="00806C65">
              <w:rPr>
                <w:color w:val="000000"/>
              </w:rPr>
              <w:t>4</w:t>
            </w:r>
          </w:p>
        </w:tc>
      </w:tr>
    </w:tbl>
    <w:p w14:paraId="1A2B9298" w14:textId="77777777" w:rsidR="00A73289" w:rsidRDefault="00A73289" w:rsidP="00A73289">
      <w:pPr>
        <w:pStyle w:val="BodyText"/>
      </w:pPr>
    </w:p>
    <w:p w14:paraId="14A3A19F" w14:textId="77777777" w:rsidR="00A73289" w:rsidRDefault="00A73289" w:rsidP="00A73289">
      <w:pPr>
        <w:pStyle w:val="BodyText"/>
      </w:pPr>
      <w:r w:rsidRPr="00806C65">
        <w:t xml:space="preserve">This level (should be a 3 or 4) </w:t>
      </w:r>
      <w:r>
        <w:t>must</w:t>
      </w:r>
      <w:r w:rsidRPr="00806C65">
        <w:t xml:space="preserve"> be recorded in the Residual Criticality Level section of the Asset Criticality Assessment tool with the corresponding risk matrix colour (detailed in the table above).</w:t>
      </w:r>
    </w:p>
    <w:p w14:paraId="647C006A" w14:textId="77777777" w:rsidR="00A73289" w:rsidRDefault="00A73289" w:rsidP="00A73289">
      <w:pPr>
        <w:pStyle w:val="Heading2"/>
      </w:pPr>
      <w:bookmarkStart w:id="11" w:name="_Toc76137551"/>
      <w:r>
        <w:t>Managing the Controls</w:t>
      </w:r>
      <w:bookmarkEnd w:id="11"/>
    </w:p>
    <w:p w14:paraId="0428D06E" w14:textId="77777777" w:rsidR="00A73289" w:rsidRPr="003A5DD9" w:rsidRDefault="00A73289" w:rsidP="00A73289">
      <w:pPr>
        <w:pStyle w:val="BodyText"/>
      </w:pPr>
      <w:r w:rsidRPr="003A5DD9">
        <w:t xml:space="preserve">As </w:t>
      </w:r>
      <w:r w:rsidRPr="005B0317">
        <w:t>per Asset Management Standard STD0410 – Part 2 Maintain Assets,</w:t>
      </w:r>
      <w:r w:rsidRPr="003A5DD9">
        <w:t xml:space="preserve"> controls for assets with an Inherent Criticality Level of 1 or 2 are classified as critical controls and </w:t>
      </w:r>
      <w:r>
        <w:t>must</w:t>
      </w:r>
      <w:r w:rsidRPr="003A5DD9">
        <w:t xml:space="preserve"> be managed according to this standard.</w:t>
      </w:r>
    </w:p>
    <w:p w14:paraId="2CD0D159" w14:textId="77777777" w:rsidR="00A73289" w:rsidRDefault="00A73289" w:rsidP="00A73289">
      <w:pPr>
        <w:pStyle w:val="BodyText"/>
      </w:pPr>
      <w:r>
        <w:t>The following controls must also be managed as detailed below.</w:t>
      </w:r>
    </w:p>
    <w:p w14:paraId="61FBFE73" w14:textId="77777777" w:rsidR="00A73289" w:rsidRDefault="00A73289" w:rsidP="00A73289">
      <w:pPr>
        <w:pStyle w:val="BodyText"/>
      </w:pPr>
      <w:r>
        <w:t>The Maintenance Strategy Review for the asset will occur at a frequency determined by the Asset Criticality Assessment.</w:t>
      </w:r>
    </w:p>
    <w:p w14:paraId="1B5D67AF" w14:textId="77777777" w:rsidR="00A73289" w:rsidRDefault="00A73289" w:rsidP="00A73289">
      <w:pPr>
        <w:pStyle w:val="BodyText"/>
      </w:pPr>
      <w:r>
        <w:t>The Critical Spares Review for the asset must occur at a minimum frequency of 5 yearly and be conducted by Reliability Personnel as per site Critical Spares Review processes:</w:t>
      </w:r>
    </w:p>
    <w:p w14:paraId="695F593F" w14:textId="77777777" w:rsidR="00A73289" w:rsidRDefault="00A73289" w:rsidP="00A73289">
      <w:pPr>
        <w:pStyle w:val="BodyText"/>
        <w:numPr>
          <w:ilvl w:val="0"/>
          <w:numId w:val="3"/>
        </w:numPr>
      </w:pPr>
      <w:r w:rsidRPr="003A5DD9">
        <w:t xml:space="preserve">The following procedures </w:t>
      </w:r>
      <w:r>
        <w:t>must</w:t>
      </w:r>
      <w:r w:rsidRPr="003A5DD9">
        <w:t xml:space="preserve"> be used to guide the Critical Spares Review process:</w:t>
      </w:r>
    </w:p>
    <w:p w14:paraId="09EFBA54" w14:textId="77777777" w:rsidR="00A73289" w:rsidRPr="00C45FE8" w:rsidRDefault="00A73289" w:rsidP="00A73289">
      <w:pPr>
        <w:pStyle w:val="BodyText"/>
        <w:numPr>
          <w:ilvl w:val="1"/>
          <w:numId w:val="3"/>
        </w:numPr>
      </w:pPr>
      <w:r w:rsidRPr="00C45FE8">
        <w:t>C-MIM-SPLY-PRO-Inventory Management Standard and Procedures (292601)</w:t>
      </w:r>
    </w:p>
    <w:p w14:paraId="4CCBE655" w14:textId="77777777" w:rsidR="00A73289" w:rsidRPr="00C45FE8" w:rsidRDefault="00A73289" w:rsidP="00A73289">
      <w:pPr>
        <w:pStyle w:val="BodyText"/>
        <w:numPr>
          <w:ilvl w:val="1"/>
          <w:numId w:val="3"/>
        </w:numPr>
      </w:pPr>
      <w:r w:rsidRPr="00C45FE8">
        <w:t>C-MIM-SPLY-PRO-Guide to Defining Stock Class and Stock Type During The ATC Process (292301)</w:t>
      </w:r>
    </w:p>
    <w:p w14:paraId="45501F19" w14:textId="77777777" w:rsidR="00A73289" w:rsidRDefault="00A73289" w:rsidP="00A73289">
      <w:pPr>
        <w:pStyle w:val="BodyText"/>
        <w:numPr>
          <w:ilvl w:val="0"/>
          <w:numId w:val="3"/>
        </w:numPr>
      </w:pPr>
      <w:r w:rsidRPr="003A5DD9">
        <w:t xml:space="preserve">Items identified as Critical Spares </w:t>
      </w:r>
      <w:r>
        <w:t>must</w:t>
      </w:r>
      <w:r w:rsidRPr="003A5DD9">
        <w:t xml:space="preserve"> be:</w:t>
      </w:r>
    </w:p>
    <w:p w14:paraId="2DC5E237" w14:textId="77777777" w:rsidR="00A73289" w:rsidRDefault="00A73289" w:rsidP="00A73289">
      <w:pPr>
        <w:pStyle w:val="BodyText"/>
        <w:numPr>
          <w:ilvl w:val="1"/>
          <w:numId w:val="3"/>
        </w:numPr>
      </w:pPr>
      <w:r>
        <w:t xml:space="preserve">maintained during storage according to site processes </w:t>
      </w:r>
    </w:p>
    <w:p w14:paraId="1B84338C" w14:textId="77777777" w:rsidR="00A73289" w:rsidRPr="003A5DD9" w:rsidRDefault="00A73289" w:rsidP="00A73289">
      <w:pPr>
        <w:pStyle w:val="BodyText"/>
        <w:numPr>
          <w:ilvl w:val="1"/>
          <w:numId w:val="3"/>
        </w:numPr>
      </w:pPr>
      <w:r>
        <w:lastRenderedPageBreak/>
        <w:t xml:space="preserve">processed according to site stock code creation/modification processes (for George Fisher Mine, refer to </w:t>
      </w:r>
      <w:r w:rsidRPr="005B0317">
        <w:t>Z-GFM-AAE-PRO-Create and Modify Stock Code (84470200)</w:t>
      </w:r>
    </w:p>
    <w:p w14:paraId="39BA33FD" w14:textId="77777777" w:rsidR="00A73289" w:rsidRDefault="00A73289" w:rsidP="00A73289">
      <w:pPr>
        <w:pStyle w:val="Heading2"/>
      </w:pPr>
      <w:bookmarkStart w:id="12" w:name="_Toc76137552"/>
      <w:r>
        <w:t>Communicating Criticality Information to Relevant Stakeholders</w:t>
      </w:r>
      <w:bookmarkEnd w:id="12"/>
    </w:p>
    <w:p w14:paraId="3769383E" w14:textId="77777777" w:rsidR="00A73289" w:rsidRDefault="00A73289" w:rsidP="00A73289">
      <w:pPr>
        <w:pStyle w:val="BodyText"/>
      </w:pPr>
      <w:r>
        <w:t xml:space="preserve">The Inherent and Residual Criticality Levels for each asset (recorded on </w:t>
      </w:r>
      <w:r w:rsidRPr="005B0317">
        <w:t>G-NQ-HSEC-FRM-Asset Criticality Assessment Tool (41011)</w:t>
      </w:r>
      <w:r>
        <w:t xml:space="preserve">) must be entered in the corresponding field for equipment master data in Ellipse according to site equipment creation/modification processes (for George Fisher Mine, refer to </w:t>
      </w:r>
      <w:r w:rsidRPr="005B0317">
        <w:t>Z-GFM-AAE-PRO-Maintenance Create and Modify Equipment in Ellipse (84470300)</w:t>
      </w:r>
      <w:r>
        <w:t>.</w:t>
      </w:r>
    </w:p>
    <w:p w14:paraId="5A9F795D" w14:textId="77777777" w:rsidR="00A73289" w:rsidRDefault="00A73289" w:rsidP="00A73289">
      <w:pPr>
        <w:pStyle w:val="BodyText"/>
      </w:pPr>
      <w:r>
        <w:t xml:space="preserve">Once completed, the Asset Criticality Assessment Register on the site Intranet must be updated. </w:t>
      </w:r>
    </w:p>
    <w:p w14:paraId="32FFD2A2" w14:textId="77777777" w:rsidR="00A73289" w:rsidRDefault="00A73289" w:rsidP="00A73289">
      <w:pPr>
        <w:pStyle w:val="BodyText"/>
      </w:pPr>
      <w:r>
        <w:t>Once the Critical Spares Review is completed, it must be uploaded to the Intranet Critical Spares Review Register and communicated to relevant stakeholders.</w:t>
      </w:r>
    </w:p>
    <w:p w14:paraId="1B404F45" w14:textId="77777777" w:rsidR="00A73289" w:rsidRPr="00F10FD5" w:rsidRDefault="00A73289" w:rsidP="00A73289">
      <w:pPr>
        <w:pStyle w:val="Heading1"/>
      </w:pPr>
      <w:bookmarkStart w:id="13" w:name="_Toc76137553"/>
      <w:r w:rsidRPr="0048600C">
        <w:t>Definitions</w:t>
      </w:r>
      <w:bookmarkEnd w:id="13"/>
    </w:p>
    <w:p w14:paraId="0D2DC94F" w14:textId="77777777" w:rsidR="00A73289" w:rsidRPr="0048600C" w:rsidRDefault="00A73289" w:rsidP="00A73289">
      <w:pPr>
        <w:pStyle w:val="BodyText"/>
      </w:pPr>
      <w:r w:rsidRPr="0048600C">
        <w:t>Acronyms and key terms used within this</w:t>
      </w:r>
      <w:r>
        <w:t xml:space="preserve"> Governance</w:t>
      </w:r>
      <w:r w:rsidRPr="0041730F">
        <w:t xml:space="preserve"> </w:t>
      </w:r>
      <w:r w:rsidRPr="0048600C">
        <w:t xml:space="preserve">are defined in </w:t>
      </w:r>
      <w:r w:rsidRPr="0048600C">
        <w:fldChar w:fldCharType="begin"/>
      </w:r>
      <w:r w:rsidRPr="0048600C">
        <w:instrText xml:space="preserve"> REF _Ref10465357 \h  \* MERGEFORMAT </w:instrText>
      </w:r>
      <w:r w:rsidRPr="0048600C">
        <w:fldChar w:fldCharType="separate"/>
      </w:r>
      <w:r w:rsidRPr="0048600C">
        <w:t xml:space="preserve">Table </w:t>
      </w:r>
      <w:r>
        <w:t>4</w:t>
      </w:r>
      <w:r w:rsidRPr="0048600C">
        <w:noBreakHyphen/>
      </w:r>
      <w:r>
        <w:t>1</w:t>
      </w:r>
      <w:r w:rsidRPr="0048600C">
        <w:fldChar w:fldCharType="end"/>
      </w:r>
      <w:r w:rsidRPr="0048600C">
        <w:t>.</w:t>
      </w:r>
    </w:p>
    <w:p w14:paraId="30909ADD" w14:textId="77777777" w:rsidR="00A73289" w:rsidRDefault="00A73289" w:rsidP="00A73289">
      <w:pPr>
        <w:pStyle w:val="Caption"/>
      </w:pPr>
      <w:bookmarkStart w:id="14" w:name="_Ref10465357"/>
      <w:r w:rsidRPr="0048600C">
        <w:t xml:space="preserve">Table </w:t>
      </w:r>
      <w:r>
        <w:fldChar w:fldCharType="begin"/>
      </w:r>
      <w:r>
        <w:instrText xml:space="preserve"> STYLEREF 1 \s </w:instrText>
      </w:r>
      <w:r>
        <w:fldChar w:fldCharType="separate"/>
      </w:r>
      <w:r>
        <w:rPr>
          <w:noProof/>
        </w:rPr>
        <w:t>4</w:t>
      </w:r>
      <w:r>
        <w:rPr>
          <w:noProof/>
        </w:rPr>
        <w:fldChar w:fldCharType="end"/>
      </w:r>
      <w:r w:rsidRPr="0048600C">
        <w:noBreakHyphen/>
      </w:r>
      <w:r>
        <w:fldChar w:fldCharType="begin"/>
      </w:r>
      <w:r>
        <w:instrText xml:space="preserve"> SEQ Table \* ARABIC \s 1 </w:instrText>
      </w:r>
      <w:r>
        <w:fldChar w:fldCharType="separate"/>
      </w:r>
      <w:r>
        <w:rPr>
          <w:noProof/>
        </w:rPr>
        <w:t>1</w:t>
      </w:r>
      <w:r>
        <w:rPr>
          <w:noProof/>
        </w:rPr>
        <w:fldChar w:fldCharType="end"/>
      </w:r>
      <w:bookmarkEnd w:id="14"/>
      <w:r w:rsidRPr="0048600C">
        <w:t xml:space="preserve"> – Definitions of acronyms and key terms</w:t>
      </w:r>
    </w:p>
    <w:tbl>
      <w:tblPr>
        <w:tblStyle w:val="TableGrid"/>
        <w:tblW w:w="5000" w:type="pct"/>
        <w:tblLayout w:type="fixed"/>
        <w:tblCellMar>
          <w:top w:w="113" w:type="dxa"/>
          <w:bottom w:w="113" w:type="dxa"/>
        </w:tblCellMar>
        <w:tblLook w:val="04A0" w:firstRow="1" w:lastRow="0" w:firstColumn="1" w:lastColumn="0" w:noHBand="0" w:noVBand="1"/>
      </w:tblPr>
      <w:tblGrid>
        <w:gridCol w:w="3641"/>
        <w:gridCol w:w="6553"/>
      </w:tblGrid>
      <w:tr w:rsidR="00A73289" w:rsidRPr="0048600C" w14:paraId="59730F1C" w14:textId="77777777" w:rsidTr="00F9731E">
        <w:trPr>
          <w:tblHeader/>
        </w:trPr>
        <w:tc>
          <w:tcPr>
            <w:tcW w:w="1786" w:type="pct"/>
            <w:shd w:val="clear" w:color="auto" w:fill="CCCCCC"/>
          </w:tcPr>
          <w:p w14:paraId="3691EED8" w14:textId="77777777" w:rsidR="00A73289" w:rsidRPr="0048600C" w:rsidRDefault="00A73289" w:rsidP="00F9731E">
            <w:pPr>
              <w:pStyle w:val="TableHeader"/>
            </w:pPr>
            <w:r>
              <w:t>Acronym/term</w:t>
            </w:r>
          </w:p>
        </w:tc>
        <w:tc>
          <w:tcPr>
            <w:tcW w:w="3214" w:type="pct"/>
            <w:shd w:val="clear" w:color="auto" w:fill="CCCCCC"/>
          </w:tcPr>
          <w:p w14:paraId="1784B727" w14:textId="77777777" w:rsidR="00A73289" w:rsidRPr="0048600C" w:rsidRDefault="00A73289" w:rsidP="00F9731E">
            <w:pPr>
              <w:pStyle w:val="TableHeader"/>
            </w:pPr>
            <w:r>
              <w:t>Definition</w:t>
            </w:r>
          </w:p>
        </w:tc>
      </w:tr>
      <w:tr w:rsidR="00A73289" w:rsidRPr="0048600C" w14:paraId="1D4BABBD" w14:textId="77777777" w:rsidTr="00F9731E">
        <w:tc>
          <w:tcPr>
            <w:tcW w:w="1786" w:type="pct"/>
          </w:tcPr>
          <w:p w14:paraId="2E178B00" w14:textId="77777777" w:rsidR="00A73289" w:rsidRPr="0048600C" w:rsidRDefault="00A73289" w:rsidP="00F9731E">
            <w:pPr>
              <w:pStyle w:val="TableText"/>
            </w:pPr>
            <w:r>
              <w:t>NIL</w:t>
            </w:r>
          </w:p>
        </w:tc>
        <w:tc>
          <w:tcPr>
            <w:tcW w:w="3214" w:type="pct"/>
          </w:tcPr>
          <w:p w14:paraId="583C5312" w14:textId="77777777" w:rsidR="00A73289" w:rsidRPr="0048600C" w:rsidRDefault="00A73289" w:rsidP="00F9731E">
            <w:pPr>
              <w:pStyle w:val="TableText"/>
            </w:pPr>
          </w:p>
        </w:tc>
      </w:tr>
    </w:tbl>
    <w:p w14:paraId="7B082F19" w14:textId="77777777" w:rsidR="00A73289" w:rsidRPr="0091488D" w:rsidRDefault="00A73289" w:rsidP="00A73289">
      <w:pPr>
        <w:pStyle w:val="TableSpace"/>
      </w:pPr>
    </w:p>
    <w:p w14:paraId="0403D031" w14:textId="77777777" w:rsidR="00A73289" w:rsidRPr="0048600C" w:rsidRDefault="00A73289" w:rsidP="00A73289">
      <w:pPr>
        <w:pStyle w:val="Heading1"/>
      </w:pPr>
      <w:bookmarkStart w:id="15" w:name="_Toc8629054"/>
      <w:bookmarkStart w:id="16" w:name="_Toc18233242"/>
      <w:bookmarkStart w:id="17" w:name="_Toc76137554"/>
      <w:r>
        <w:t>Roles and R</w:t>
      </w:r>
      <w:r w:rsidRPr="0048600C">
        <w:t>esponsibilities</w:t>
      </w:r>
      <w:bookmarkEnd w:id="15"/>
      <w:bookmarkEnd w:id="16"/>
      <w:bookmarkEnd w:id="17"/>
    </w:p>
    <w:p w14:paraId="21568FE4" w14:textId="77777777" w:rsidR="00A73289" w:rsidRPr="0048600C" w:rsidRDefault="00A73289" w:rsidP="00A73289">
      <w:pPr>
        <w:pStyle w:val="BodyText"/>
      </w:pPr>
      <w:r w:rsidRPr="00864CA5">
        <w:t xml:space="preserve">Roles and responsibilities required for the implementation of this </w:t>
      </w:r>
      <w:r>
        <w:t>Governance</w:t>
      </w:r>
      <w:r w:rsidRPr="00864CA5">
        <w:t xml:space="preserve"> are outlined in </w:t>
      </w:r>
      <w:r w:rsidRPr="0048600C">
        <w:fldChar w:fldCharType="begin"/>
      </w:r>
      <w:r w:rsidRPr="0048600C">
        <w:instrText xml:space="preserve"> REF _Ref10465367 \h  \* MERGEFORMAT </w:instrText>
      </w:r>
      <w:r w:rsidRPr="0048600C">
        <w:fldChar w:fldCharType="separate"/>
      </w:r>
      <w:r w:rsidRPr="0048600C">
        <w:t xml:space="preserve">Table </w:t>
      </w:r>
      <w:r>
        <w:t>5</w:t>
      </w:r>
      <w:r w:rsidRPr="0048600C">
        <w:noBreakHyphen/>
      </w:r>
      <w:r>
        <w:t>1</w:t>
      </w:r>
      <w:r w:rsidRPr="0048600C">
        <w:fldChar w:fldCharType="end"/>
      </w:r>
      <w:r w:rsidRPr="0048600C">
        <w:t>.</w:t>
      </w:r>
    </w:p>
    <w:p w14:paraId="10DAD820" w14:textId="77777777" w:rsidR="00A73289" w:rsidRPr="0048600C" w:rsidRDefault="00A73289" w:rsidP="00A73289">
      <w:pPr>
        <w:pStyle w:val="Caption"/>
      </w:pPr>
      <w:bookmarkStart w:id="18" w:name="_Ref10465367"/>
      <w:r w:rsidRPr="0048600C">
        <w:t xml:space="preserve">Table </w:t>
      </w:r>
      <w:r>
        <w:fldChar w:fldCharType="begin"/>
      </w:r>
      <w:r>
        <w:instrText xml:space="preserve"> STYLEREF 1 \s </w:instrText>
      </w:r>
      <w:r>
        <w:fldChar w:fldCharType="separate"/>
      </w:r>
      <w:r>
        <w:rPr>
          <w:noProof/>
        </w:rPr>
        <w:t>5</w:t>
      </w:r>
      <w:r>
        <w:rPr>
          <w:noProof/>
        </w:rPr>
        <w:fldChar w:fldCharType="end"/>
      </w:r>
      <w:r w:rsidRPr="0048600C">
        <w:noBreakHyphen/>
      </w:r>
      <w:r>
        <w:fldChar w:fldCharType="begin"/>
      </w:r>
      <w:r>
        <w:instrText xml:space="preserve"> SEQ Table \* ARABIC \s 1 </w:instrText>
      </w:r>
      <w:r>
        <w:fldChar w:fldCharType="separate"/>
      </w:r>
      <w:r>
        <w:rPr>
          <w:noProof/>
        </w:rPr>
        <w:t>1</w:t>
      </w:r>
      <w:r>
        <w:rPr>
          <w:noProof/>
        </w:rPr>
        <w:fldChar w:fldCharType="end"/>
      </w:r>
      <w:bookmarkEnd w:id="18"/>
      <w:r w:rsidRPr="0048600C">
        <w:t xml:space="preserve"> – Roles and responsibilities</w:t>
      </w:r>
    </w:p>
    <w:tbl>
      <w:tblPr>
        <w:tblStyle w:val="TableGrid"/>
        <w:tblW w:w="5000" w:type="pct"/>
        <w:tblLayout w:type="fixed"/>
        <w:tblCellMar>
          <w:top w:w="113" w:type="dxa"/>
          <w:bottom w:w="113" w:type="dxa"/>
        </w:tblCellMar>
        <w:tblLook w:val="04A0" w:firstRow="1" w:lastRow="0" w:firstColumn="1" w:lastColumn="0" w:noHBand="0" w:noVBand="1"/>
      </w:tblPr>
      <w:tblGrid>
        <w:gridCol w:w="3641"/>
        <w:gridCol w:w="6553"/>
      </w:tblGrid>
      <w:tr w:rsidR="00A73289" w:rsidRPr="0048600C" w14:paraId="7562C493" w14:textId="77777777" w:rsidTr="00F9731E">
        <w:trPr>
          <w:tblHeader/>
        </w:trPr>
        <w:tc>
          <w:tcPr>
            <w:tcW w:w="1786" w:type="pct"/>
            <w:shd w:val="clear" w:color="auto" w:fill="CCCCCC"/>
          </w:tcPr>
          <w:p w14:paraId="36A2033D" w14:textId="77777777" w:rsidR="00A73289" w:rsidRPr="0048600C" w:rsidRDefault="00A73289" w:rsidP="00F9731E">
            <w:pPr>
              <w:pStyle w:val="TableHeader"/>
            </w:pPr>
            <w:r w:rsidRPr="0048600C">
              <w:t xml:space="preserve">Role </w:t>
            </w:r>
          </w:p>
        </w:tc>
        <w:tc>
          <w:tcPr>
            <w:tcW w:w="3214" w:type="pct"/>
            <w:shd w:val="clear" w:color="auto" w:fill="CCCCCC"/>
          </w:tcPr>
          <w:p w14:paraId="00631D2C" w14:textId="77777777" w:rsidR="00A73289" w:rsidRPr="0048600C" w:rsidRDefault="00A73289" w:rsidP="00F9731E">
            <w:pPr>
              <w:pStyle w:val="TableHeader"/>
            </w:pPr>
            <w:r w:rsidRPr="0048600C">
              <w:t>Responsibilities</w:t>
            </w:r>
          </w:p>
        </w:tc>
      </w:tr>
      <w:tr w:rsidR="00A73289" w:rsidRPr="0048600C" w14:paraId="00A20D04" w14:textId="77777777" w:rsidTr="00F9731E">
        <w:tc>
          <w:tcPr>
            <w:tcW w:w="1786" w:type="pct"/>
          </w:tcPr>
          <w:p w14:paraId="691C1FF5" w14:textId="77777777" w:rsidR="00A73289" w:rsidRPr="0048600C" w:rsidRDefault="00A73289" w:rsidP="00F9731E">
            <w:pPr>
              <w:pStyle w:val="TableText"/>
            </w:pPr>
            <w:r w:rsidRPr="003A5DD9">
              <w:t>Reliability Personnel</w:t>
            </w:r>
          </w:p>
        </w:tc>
        <w:tc>
          <w:tcPr>
            <w:tcW w:w="3214" w:type="pct"/>
          </w:tcPr>
          <w:p w14:paraId="7702D916" w14:textId="77777777" w:rsidR="00A73289" w:rsidRDefault="00A73289" w:rsidP="00A73289">
            <w:pPr>
              <w:pStyle w:val="TableText"/>
              <w:numPr>
                <w:ilvl w:val="0"/>
                <w:numId w:val="5"/>
              </w:numPr>
              <w:ind w:left="497"/>
            </w:pPr>
            <w:r>
              <w:t>Conduct site Asset Criticality Assessments according to the standard outlined in this governance</w:t>
            </w:r>
          </w:p>
          <w:p w14:paraId="434F0E17" w14:textId="77777777" w:rsidR="00A73289" w:rsidRDefault="00A73289" w:rsidP="00A73289">
            <w:pPr>
              <w:pStyle w:val="TableText"/>
              <w:numPr>
                <w:ilvl w:val="0"/>
                <w:numId w:val="5"/>
              </w:numPr>
              <w:ind w:left="497"/>
            </w:pPr>
            <w:r>
              <w:t>Conduct Critical Spares Reviews according to the standard outlined in this governance</w:t>
            </w:r>
          </w:p>
          <w:p w14:paraId="4ADC4DD0" w14:textId="77777777" w:rsidR="00A73289" w:rsidRPr="0048600C" w:rsidRDefault="00A73289" w:rsidP="00A73289">
            <w:pPr>
              <w:pStyle w:val="TableText"/>
              <w:numPr>
                <w:ilvl w:val="0"/>
                <w:numId w:val="5"/>
              </w:numPr>
              <w:ind w:left="497"/>
            </w:pPr>
            <w:r>
              <w:t>Undertake identified reliability controls according to the standard outlined in this governance</w:t>
            </w:r>
          </w:p>
        </w:tc>
      </w:tr>
      <w:tr w:rsidR="00A73289" w:rsidRPr="0048600C" w14:paraId="6E1DCE9D" w14:textId="77777777" w:rsidTr="00F9731E">
        <w:tc>
          <w:tcPr>
            <w:tcW w:w="1786" w:type="pct"/>
          </w:tcPr>
          <w:p w14:paraId="63DA0DDF" w14:textId="77777777" w:rsidR="00A73289" w:rsidRPr="0048600C" w:rsidRDefault="00A73289" w:rsidP="00F9731E">
            <w:pPr>
              <w:pStyle w:val="TableText"/>
            </w:pPr>
            <w:r w:rsidRPr="003A5DD9">
              <w:t>Operational Personnel</w:t>
            </w:r>
          </w:p>
        </w:tc>
        <w:tc>
          <w:tcPr>
            <w:tcW w:w="3214" w:type="pct"/>
          </w:tcPr>
          <w:p w14:paraId="3F52FF6D" w14:textId="77777777" w:rsidR="00A73289" w:rsidRPr="0048600C" w:rsidRDefault="00A73289" w:rsidP="00A73289">
            <w:pPr>
              <w:pStyle w:val="TableText"/>
              <w:numPr>
                <w:ilvl w:val="0"/>
                <w:numId w:val="5"/>
              </w:numPr>
              <w:ind w:left="497"/>
            </w:pPr>
            <w:r w:rsidRPr="003A5DD9">
              <w:t>Provide stakeholder feedback when required</w:t>
            </w:r>
          </w:p>
        </w:tc>
      </w:tr>
      <w:tr w:rsidR="00A73289" w:rsidRPr="0048600C" w14:paraId="5348BD51" w14:textId="77777777" w:rsidTr="00F9731E">
        <w:tc>
          <w:tcPr>
            <w:tcW w:w="1786" w:type="pct"/>
          </w:tcPr>
          <w:p w14:paraId="088C4AF5" w14:textId="77777777" w:rsidR="00A73289" w:rsidRPr="0048600C" w:rsidRDefault="00A73289" w:rsidP="00F9731E">
            <w:pPr>
              <w:pStyle w:val="TableText"/>
            </w:pPr>
            <w:r w:rsidRPr="003A5DD9">
              <w:t>Maintenance Personnel</w:t>
            </w:r>
          </w:p>
        </w:tc>
        <w:tc>
          <w:tcPr>
            <w:tcW w:w="3214" w:type="pct"/>
          </w:tcPr>
          <w:p w14:paraId="09245E77" w14:textId="77777777" w:rsidR="00A73289" w:rsidRPr="0048600C" w:rsidRDefault="00A73289" w:rsidP="00A73289">
            <w:pPr>
              <w:pStyle w:val="TableText"/>
              <w:numPr>
                <w:ilvl w:val="0"/>
                <w:numId w:val="5"/>
              </w:numPr>
              <w:ind w:left="497"/>
            </w:pPr>
            <w:r w:rsidRPr="003A5DD9">
              <w:t>Provide stakeholder feedback when required</w:t>
            </w:r>
          </w:p>
        </w:tc>
      </w:tr>
      <w:tr w:rsidR="00A73289" w:rsidRPr="0048600C" w14:paraId="3D6624AD" w14:textId="77777777" w:rsidTr="00F9731E">
        <w:tc>
          <w:tcPr>
            <w:tcW w:w="1786" w:type="pct"/>
          </w:tcPr>
          <w:p w14:paraId="2893AE35" w14:textId="77777777" w:rsidR="00A73289" w:rsidRPr="003A5DD9" w:rsidRDefault="00A73289" w:rsidP="00F9731E">
            <w:pPr>
              <w:pStyle w:val="TableText"/>
            </w:pPr>
            <w:r w:rsidRPr="003A5DD9">
              <w:t>Asset Maintenance Planning Team</w:t>
            </w:r>
          </w:p>
        </w:tc>
        <w:tc>
          <w:tcPr>
            <w:tcW w:w="3214" w:type="pct"/>
          </w:tcPr>
          <w:p w14:paraId="448F02AB" w14:textId="77777777" w:rsidR="00A73289" w:rsidRPr="003A5DD9" w:rsidRDefault="00A73289" w:rsidP="00A73289">
            <w:pPr>
              <w:pStyle w:val="TableText"/>
              <w:numPr>
                <w:ilvl w:val="0"/>
                <w:numId w:val="5"/>
              </w:numPr>
              <w:ind w:left="497"/>
            </w:pPr>
            <w:r w:rsidRPr="003A5DD9">
              <w:t>Provide stakeholder feedback when required</w:t>
            </w:r>
          </w:p>
        </w:tc>
      </w:tr>
      <w:tr w:rsidR="00A73289" w:rsidRPr="0048600C" w14:paraId="1CB6860B" w14:textId="77777777" w:rsidTr="00F9731E">
        <w:tc>
          <w:tcPr>
            <w:tcW w:w="1786" w:type="pct"/>
          </w:tcPr>
          <w:p w14:paraId="1299D06D" w14:textId="77777777" w:rsidR="00A73289" w:rsidRPr="003A5DD9" w:rsidRDefault="00A73289" w:rsidP="00F9731E">
            <w:pPr>
              <w:pStyle w:val="TableText"/>
            </w:pPr>
            <w:r w:rsidRPr="003A5DD9">
              <w:t>Asset Management Personnel</w:t>
            </w:r>
          </w:p>
        </w:tc>
        <w:tc>
          <w:tcPr>
            <w:tcW w:w="3214" w:type="pct"/>
          </w:tcPr>
          <w:p w14:paraId="31DD9554" w14:textId="77777777" w:rsidR="00A73289" w:rsidRPr="003A5DD9" w:rsidRDefault="00A73289" w:rsidP="00A73289">
            <w:pPr>
              <w:pStyle w:val="TableText"/>
              <w:numPr>
                <w:ilvl w:val="0"/>
                <w:numId w:val="5"/>
              </w:numPr>
              <w:ind w:left="497"/>
            </w:pPr>
            <w:r w:rsidRPr="003A5DD9">
              <w:t xml:space="preserve">Process changes when required according to the standard outlined in this </w:t>
            </w:r>
            <w:r>
              <w:t>governance</w:t>
            </w:r>
          </w:p>
        </w:tc>
      </w:tr>
    </w:tbl>
    <w:p w14:paraId="21411543" w14:textId="77777777" w:rsidR="00A73289" w:rsidRDefault="00A73289" w:rsidP="00A73289">
      <w:pPr>
        <w:pStyle w:val="TableSpace"/>
      </w:pPr>
    </w:p>
    <w:p w14:paraId="58D966D5" w14:textId="77777777" w:rsidR="00A73289" w:rsidRDefault="00A73289" w:rsidP="00A73289">
      <w:pPr>
        <w:rPr>
          <w:rFonts w:eastAsia="Times New Roman" w:cs="Times New Roman"/>
          <w:b/>
          <w:caps/>
          <w:kern w:val="28"/>
          <w:sz w:val="28"/>
        </w:rPr>
      </w:pPr>
      <w:bookmarkStart w:id="19" w:name="_Toc18233243"/>
      <w:r>
        <w:br w:type="page"/>
      </w:r>
    </w:p>
    <w:p w14:paraId="274ADBC3" w14:textId="77777777" w:rsidR="00A73289" w:rsidRPr="0048600C" w:rsidRDefault="00A73289" w:rsidP="00A73289">
      <w:pPr>
        <w:pStyle w:val="Heading1"/>
      </w:pPr>
      <w:bookmarkStart w:id="20" w:name="_Toc76137555"/>
      <w:r w:rsidRPr="0048600C">
        <w:lastRenderedPageBreak/>
        <w:t>References</w:t>
      </w:r>
      <w:bookmarkEnd w:id="19"/>
      <w:bookmarkEnd w:id="20"/>
    </w:p>
    <w:p w14:paraId="7DDD8E45" w14:textId="77777777" w:rsidR="00A73289" w:rsidRPr="0048600C" w:rsidRDefault="00A73289" w:rsidP="00A73289">
      <w:pPr>
        <w:pStyle w:val="BodyText"/>
      </w:pPr>
      <w:r w:rsidRPr="0048600C">
        <w:t xml:space="preserve">Relevant reference information such as legislation and standards should be included in the site management system and must be regularly reviewed for updates.  Reference material cited in this section provides source information for developing and maintaining site compliance. </w:t>
      </w:r>
    </w:p>
    <w:p w14:paraId="37A7E361" w14:textId="77777777" w:rsidR="00A73289" w:rsidRPr="0048600C" w:rsidRDefault="00A73289" w:rsidP="00A73289">
      <w:pPr>
        <w:pStyle w:val="Heading2"/>
      </w:pPr>
      <w:bookmarkStart w:id="21" w:name="_Toc18233244"/>
      <w:bookmarkStart w:id="22" w:name="_Toc76137556"/>
      <w:r w:rsidRPr="0048600C">
        <w:t>Related Documents</w:t>
      </w:r>
      <w:bookmarkEnd w:id="21"/>
      <w:bookmarkEnd w:id="22"/>
    </w:p>
    <w:p w14:paraId="3ECAD2E2" w14:textId="77777777" w:rsidR="00A73289" w:rsidRPr="0048600C" w:rsidRDefault="00A73289" w:rsidP="00A73289">
      <w:pPr>
        <w:pStyle w:val="BodyText"/>
      </w:pPr>
      <w:r w:rsidRPr="0048600C">
        <w:t xml:space="preserve">Internal documents, as listed in </w:t>
      </w:r>
      <w:r w:rsidRPr="0048600C">
        <w:fldChar w:fldCharType="begin"/>
      </w:r>
      <w:r w:rsidRPr="0048600C">
        <w:instrText xml:space="preserve"> REF _Ref10465402 \h  \* MERGEFORMAT </w:instrText>
      </w:r>
      <w:r w:rsidRPr="0048600C">
        <w:fldChar w:fldCharType="separate"/>
      </w:r>
      <w:r w:rsidRPr="0048600C">
        <w:t xml:space="preserve">Table </w:t>
      </w:r>
      <w:r>
        <w:t>6</w:t>
      </w:r>
      <w:r w:rsidRPr="0048600C">
        <w:noBreakHyphen/>
      </w:r>
      <w:r>
        <w:t>1</w:t>
      </w:r>
      <w:r w:rsidRPr="0048600C">
        <w:fldChar w:fldCharType="end"/>
      </w:r>
      <w:r w:rsidRPr="0048600C">
        <w:t xml:space="preserve">, are directly related to or specifically referenced in this </w:t>
      </w:r>
      <w:r>
        <w:t>Governance</w:t>
      </w:r>
      <w:r w:rsidRPr="0048600C">
        <w:t>.</w:t>
      </w:r>
    </w:p>
    <w:p w14:paraId="06090F5B" w14:textId="77777777" w:rsidR="00A73289" w:rsidRPr="0048600C" w:rsidRDefault="00A73289" w:rsidP="00A73289">
      <w:pPr>
        <w:pStyle w:val="Caption"/>
      </w:pPr>
      <w:bookmarkStart w:id="23" w:name="_Ref10465402"/>
      <w:r w:rsidRPr="0048600C">
        <w:t xml:space="preserve">Table </w:t>
      </w:r>
      <w:r>
        <w:fldChar w:fldCharType="begin"/>
      </w:r>
      <w:r>
        <w:instrText xml:space="preserve"> STYLEREF 1 \s </w:instrText>
      </w:r>
      <w:r>
        <w:fldChar w:fldCharType="separate"/>
      </w:r>
      <w:r>
        <w:rPr>
          <w:noProof/>
        </w:rPr>
        <w:t>6</w:t>
      </w:r>
      <w:r>
        <w:rPr>
          <w:noProof/>
        </w:rPr>
        <w:fldChar w:fldCharType="end"/>
      </w:r>
      <w:r w:rsidRPr="0048600C">
        <w:noBreakHyphen/>
      </w:r>
      <w:r>
        <w:fldChar w:fldCharType="begin"/>
      </w:r>
      <w:r>
        <w:instrText xml:space="preserve"> SEQ Table \* ARABIC \s 1 </w:instrText>
      </w:r>
      <w:r>
        <w:fldChar w:fldCharType="separate"/>
      </w:r>
      <w:r>
        <w:rPr>
          <w:noProof/>
        </w:rPr>
        <w:t>1</w:t>
      </w:r>
      <w:r>
        <w:rPr>
          <w:noProof/>
        </w:rPr>
        <w:fldChar w:fldCharType="end"/>
      </w:r>
      <w:bookmarkEnd w:id="23"/>
      <w:r w:rsidRPr="0048600C">
        <w:t xml:space="preserve"> – Related documents</w:t>
      </w:r>
    </w:p>
    <w:tbl>
      <w:tblPr>
        <w:tblStyle w:val="TableGrid"/>
        <w:tblW w:w="5000" w:type="pct"/>
        <w:tblLayout w:type="fixed"/>
        <w:tblCellMar>
          <w:top w:w="113" w:type="dxa"/>
          <w:bottom w:w="113" w:type="dxa"/>
        </w:tblCellMar>
        <w:tblLook w:val="04A0" w:firstRow="1" w:lastRow="0" w:firstColumn="1" w:lastColumn="0" w:noHBand="0" w:noVBand="1"/>
      </w:tblPr>
      <w:tblGrid>
        <w:gridCol w:w="10194"/>
      </w:tblGrid>
      <w:tr w:rsidR="00A73289" w:rsidRPr="0048600C" w14:paraId="7C610A86" w14:textId="77777777" w:rsidTr="00F9731E">
        <w:trPr>
          <w:tblHeader/>
        </w:trPr>
        <w:tc>
          <w:tcPr>
            <w:tcW w:w="5000" w:type="pct"/>
            <w:shd w:val="clear" w:color="auto" w:fill="CCCCCC"/>
          </w:tcPr>
          <w:p w14:paraId="249ED513" w14:textId="77777777" w:rsidR="00A73289" w:rsidRPr="0048600C" w:rsidRDefault="00A73289" w:rsidP="00F9731E">
            <w:pPr>
              <w:pStyle w:val="TableHeader"/>
            </w:pPr>
            <w:r w:rsidRPr="0048600C">
              <w:t>Title</w:t>
            </w:r>
          </w:p>
        </w:tc>
      </w:tr>
      <w:tr w:rsidR="00A73289" w:rsidRPr="0048600C" w14:paraId="1E8D7294" w14:textId="77777777" w:rsidTr="00F9731E">
        <w:tc>
          <w:tcPr>
            <w:tcW w:w="5000" w:type="pct"/>
          </w:tcPr>
          <w:p w14:paraId="31DDA19B" w14:textId="77777777" w:rsidR="00A73289" w:rsidRPr="0048600C" w:rsidRDefault="00A73289" w:rsidP="00F9731E">
            <w:pPr>
              <w:pStyle w:val="TableText"/>
            </w:pPr>
            <w:r w:rsidRPr="003A5DD9">
              <w:t>STD-0410</w:t>
            </w:r>
            <w:r w:rsidRPr="003A5DD9">
              <w:tab/>
            </w:r>
            <w:r>
              <w:t xml:space="preserve"> </w:t>
            </w:r>
            <w:r w:rsidRPr="003A5DD9">
              <w:t>Asset Management Standard - Part 2 (Maintain Assets)</w:t>
            </w:r>
          </w:p>
        </w:tc>
      </w:tr>
      <w:tr w:rsidR="00A73289" w:rsidRPr="0048600C" w14:paraId="2045CE52" w14:textId="77777777" w:rsidTr="00F9731E">
        <w:tc>
          <w:tcPr>
            <w:tcW w:w="5000" w:type="pct"/>
          </w:tcPr>
          <w:p w14:paraId="3371653E" w14:textId="77777777" w:rsidR="00A73289" w:rsidRPr="0048600C" w:rsidRDefault="00A73289" w:rsidP="00F9731E">
            <w:pPr>
              <w:pStyle w:val="TableText"/>
              <w:tabs>
                <w:tab w:val="left" w:pos="701"/>
              </w:tabs>
            </w:pPr>
            <w:r w:rsidRPr="00EE35F1">
              <w:t>G-NQ-HSEC-FRM-Asset Criticality Assessment Tool (41011)</w:t>
            </w:r>
          </w:p>
        </w:tc>
      </w:tr>
      <w:tr w:rsidR="00A73289" w:rsidRPr="0048600C" w14:paraId="3EB6DA2C" w14:textId="77777777" w:rsidTr="00F9731E">
        <w:tc>
          <w:tcPr>
            <w:tcW w:w="5000" w:type="pct"/>
          </w:tcPr>
          <w:p w14:paraId="3108EE9D" w14:textId="77777777" w:rsidR="00A73289" w:rsidRPr="0048600C" w:rsidRDefault="00A73289" w:rsidP="00F9731E">
            <w:pPr>
              <w:pStyle w:val="TableText"/>
            </w:pPr>
            <w:r w:rsidRPr="00C45FE8">
              <w:t>G-NQ-HSEC-GOV-Risk Management (119000)</w:t>
            </w:r>
          </w:p>
        </w:tc>
      </w:tr>
      <w:tr w:rsidR="00A73289" w:rsidRPr="0048600C" w14:paraId="3540D5F0" w14:textId="77777777" w:rsidTr="00F9731E">
        <w:tc>
          <w:tcPr>
            <w:tcW w:w="5000" w:type="pct"/>
          </w:tcPr>
          <w:p w14:paraId="07DC9B5C" w14:textId="77777777" w:rsidR="00A73289" w:rsidRPr="003A5DD9" w:rsidRDefault="00A73289" w:rsidP="00F9731E">
            <w:pPr>
              <w:pStyle w:val="TableText"/>
            </w:pPr>
            <w:r w:rsidRPr="00C45FE8">
              <w:t>C-MIM-SPLY-PRO-Inventory Management Standard and Procedures (292601)</w:t>
            </w:r>
          </w:p>
        </w:tc>
      </w:tr>
      <w:tr w:rsidR="00A73289" w:rsidRPr="0048600C" w14:paraId="53B2DFCF" w14:textId="77777777" w:rsidTr="00F9731E">
        <w:tc>
          <w:tcPr>
            <w:tcW w:w="5000" w:type="pct"/>
          </w:tcPr>
          <w:p w14:paraId="135C36E6" w14:textId="77777777" w:rsidR="00A73289" w:rsidRPr="003A5DD9" w:rsidRDefault="00A73289" w:rsidP="00F9731E">
            <w:pPr>
              <w:pStyle w:val="TableText"/>
            </w:pPr>
            <w:r w:rsidRPr="00C45FE8">
              <w:t>C-MIM-SPLY-PRO-Guide to Defining Stock Class and Stock Type During The ATC Process (292301)</w:t>
            </w:r>
          </w:p>
        </w:tc>
      </w:tr>
      <w:tr w:rsidR="00A73289" w:rsidRPr="0048600C" w14:paraId="24350AEB" w14:textId="77777777" w:rsidTr="00F9731E">
        <w:tc>
          <w:tcPr>
            <w:tcW w:w="5000" w:type="pct"/>
          </w:tcPr>
          <w:p w14:paraId="1040E244" w14:textId="77777777" w:rsidR="00A73289" w:rsidRPr="003A5DD9" w:rsidRDefault="00A73289" w:rsidP="00F9731E">
            <w:pPr>
              <w:pStyle w:val="TableText"/>
            </w:pPr>
            <w:r w:rsidRPr="00C45FE8">
              <w:t>Z-GFM-AAE-PRO-Create and Modify Stock Code (84470200)</w:t>
            </w:r>
          </w:p>
        </w:tc>
      </w:tr>
      <w:tr w:rsidR="00A73289" w:rsidRPr="0048600C" w14:paraId="282C6668" w14:textId="77777777" w:rsidTr="00F9731E">
        <w:tc>
          <w:tcPr>
            <w:tcW w:w="5000" w:type="pct"/>
          </w:tcPr>
          <w:p w14:paraId="21F0A666" w14:textId="77777777" w:rsidR="00A73289" w:rsidRPr="003A5DD9" w:rsidRDefault="00A73289" w:rsidP="00F9731E">
            <w:pPr>
              <w:pStyle w:val="TableText"/>
            </w:pPr>
            <w:r w:rsidRPr="005B0317">
              <w:t>Z-GFM-AAE-PRO-Maintenance Create and Modify Equipment in Ellipse (84470300)</w:t>
            </w:r>
          </w:p>
        </w:tc>
      </w:tr>
    </w:tbl>
    <w:p w14:paraId="4A6164F8" w14:textId="77777777" w:rsidR="00A73289" w:rsidRDefault="00A73289" w:rsidP="00A73289">
      <w:pPr>
        <w:pStyle w:val="Heading2"/>
      </w:pPr>
      <w:bookmarkStart w:id="24" w:name="_Toc76137557"/>
      <w:r w:rsidRPr="0048600C">
        <w:t>Reference Information</w:t>
      </w:r>
      <w:bookmarkEnd w:id="24"/>
    </w:p>
    <w:p w14:paraId="156B58FC" w14:textId="77777777" w:rsidR="00A73289" w:rsidRPr="0048600C" w:rsidRDefault="00A73289" w:rsidP="00A73289">
      <w:pPr>
        <w:pStyle w:val="BodyText"/>
      </w:pPr>
      <w:r w:rsidRPr="0048600C">
        <w:t xml:space="preserve">External </w:t>
      </w:r>
      <w:r w:rsidRPr="000D5D0B">
        <w:t>reference</w:t>
      </w:r>
      <w:r w:rsidRPr="0048600C">
        <w:t xml:space="preserve"> information, as listed in </w:t>
      </w:r>
      <w:r w:rsidRPr="0048600C">
        <w:fldChar w:fldCharType="begin"/>
      </w:r>
      <w:r w:rsidRPr="0048600C">
        <w:instrText xml:space="preserve"> REF _Ref10465463 \h  \* MERGEFORMAT </w:instrText>
      </w:r>
      <w:r w:rsidRPr="0048600C">
        <w:fldChar w:fldCharType="separate"/>
      </w:r>
      <w:r w:rsidRPr="0048600C">
        <w:t xml:space="preserve">Table </w:t>
      </w:r>
      <w:r>
        <w:t>6</w:t>
      </w:r>
      <w:r w:rsidRPr="0048600C">
        <w:noBreakHyphen/>
      </w:r>
      <w:r>
        <w:t>2</w:t>
      </w:r>
      <w:r w:rsidRPr="0048600C">
        <w:fldChar w:fldCharType="end"/>
      </w:r>
      <w:r w:rsidRPr="0048600C">
        <w:t xml:space="preserve"> is directly related to the development of this </w:t>
      </w:r>
      <w:r>
        <w:t>Governance</w:t>
      </w:r>
      <w:r w:rsidRPr="0048600C">
        <w:t xml:space="preserve"> or referenced from within this document.</w:t>
      </w:r>
    </w:p>
    <w:p w14:paraId="52417BAF" w14:textId="77777777" w:rsidR="00A73289" w:rsidRPr="0048600C" w:rsidRDefault="00A73289" w:rsidP="00A73289">
      <w:pPr>
        <w:pStyle w:val="Caption"/>
      </w:pPr>
      <w:bookmarkStart w:id="25" w:name="_Ref10465463"/>
      <w:r w:rsidRPr="0048600C">
        <w:t xml:space="preserve">Table </w:t>
      </w:r>
      <w:r>
        <w:fldChar w:fldCharType="begin"/>
      </w:r>
      <w:r>
        <w:instrText xml:space="preserve"> STYLEREF 1 \s </w:instrText>
      </w:r>
      <w:r>
        <w:fldChar w:fldCharType="separate"/>
      </w:r>
      <w:r>
        <w:rPr>
          <w:noProof/>
        </w:rPr>
        <w:t>6</w:t>
      </w:r>
      <w:r>
        <w:rPr>
          <w:noProof/>
        </w:rPr>
        <w:fldChar w:fldCharType="end"/>
      </w:r>
      <w:r w:rsidRPr="0048600C">
        <w:noBreakHyphen/>
      </w:r>
      <w:r>
        <w:fldChar w:fldCharType="begin"/>
      </w:r>
      <w:r>
        <w:instrText xml:space="preserve"> SEQ Table \* ARABIC \s 1 </w:instrText>
      </w:r>
      <w:r>
        <w:fldChar w:fldCharType="separate"/>
      </w:r>
      <w:r>
        <w:rPr>
          <w:noProof/>
        </w:rPr>
        <w:t>2</w:t>
      </w:r>
      <w:r>
        <w:rPr>
          <w:noProof/>
        </w:rPr>
        <w:fldChar w:fldCharType="end"/>
      </w:r>
      <w:bookmarkEnd w:id="25"/>
      <w:r w:rsidRPr="0048600C">
        <w:t xml:space="preserve"> - Reference Information</w:t>
      </w:r>
    </w:p>
    <w:tbl>
      <w:tblPr>
        <w:tblStyle w:val="TableGrid"/>
        <w:tblW w:w="0" w:type="auto"/>
        <w:tblLayout w:type="fixed"/>
        <w:tblCellMar>
          <w:top w:w="113" w:type="dxa"/>
          <w:bottom w:w="113" w:type="dxa"/>
        </w:tblCellMar>
        <w:tblLook w:val="04A0" w:firstRow="1" w:lastRow="0" w:firstColumn="1" w:lastColumn="0" w:noHBand="0" w:noVBand="1"/>
      </w:tblPr>
      <w:tblGrid>
        <w:gridCol w:w="10194"/>
      </w:tblGrid>
      <w:tr w:rsidR="00A73289" w:rsidRPr="0048600C" w14:paraId="7A220E1B" w14:textId="77777777" w:rsidTr="00F9731E">
        <w:tc>
          <w:tcPr>
            <w:tcW w:w="10194" w:type="dxa"/>
            <w:shd w:val="clear" w:color="auto" w:fill="CCCCCC"/>
          </w:tcPr>
          <w:p w14:paraId="3532D4FF" w14:textId="77777777" w:rsidR="00A73289" w:rsidRPr="0048600C" w:rsidRDefault="00A73289" w:rsidP="00F9731E">
            <w:pPr>
              <w:pStyle w:val="TableHeader"/>
            </w:pPr>
            <w:r w:rsidRPr="0048600C">
              <w:t>Title</w:t>
            </w:r>
          </w:p>
        </w:tc>
      </w:tr>
      <w:tr w:rsidR="00A73289" w:rsidRPr="0048600C" w14:paraId="6F598A07" w14:textId="77777777" w:rsidTr="00F9731E">
        <w:tc>
          <w:tcPr>
            <w:tcW w:w="10194" w:type="dxa"/>
          </w:tcPr>
          <w:p w14:paraId="078408FD" w14:textId="77777777" w:rsidR="00A73289" w:rsidRPr="002E3185" w:rsidRDefault="00A73289" w:rsidP="00F9731E">
            <w:pPr>
              <w:pStyle w:val="TableText"/>
              <w:rPr>
                <w:i/>
              </w:rPr>
            </w:pPr>
            <w:r w:rsidRPr="002E3185">
              <w:rPr>
                <w:i/>
              </w:rPr>
              <w:t>Mining and Quarrying Safety &amp; Health Act 1999</w:t>
            </w:r>
          </w:p>
        </w:tc>
      </w:tr>
      <w:tr w:rsidR="00A73289" w:rsidRPr="0048600C" w14:paraId="038303D4" w14:textId="77777777" w:rsidTr="00F9731E">
        <w:tc>
          <w:tcPr>
            <w:tcW w:w="10194" w:type="dxa"/>
          </w:tcPr>
          <w:p w14:paraId="5911309E" w14:textId="77777777" w:rsidR="00A73289" w:rsidRPr="002E3185" w:rsidRDefault="00A73289" w:rsidP="00F9731E">
            <w:pPr>
              <w:pStyle w:val="TableText"/>
              <w:rPr>
                <w:i/>
              </w:rPr>
            </w:pPr>
            <w:r w:rsidRPr="002E3185">
              <w:rPr>
                <w:i/>
              </w:rPr>
              <w:t>Mining and Quarrying Safety &amp; Health Regulation 2017</w:t>
            </w:r>
          </w:p>
        </w:tc>
      </w:tr>
      <w:tr w:rsidR="00A73289" w:rsidRPr="0048600C" w14:paraId="4DE93266" w14:textId="77777777" w:rsidTr="00F9731E">
        <w:tc>
          <w:tcPr>
            <w:tcW w:w="10194" w:type="dxa"/>
          </w:tcPr>
          <w:p w14:paraId="54369B1B" w14:textId="77777777" w:rsidR="00A73289" w:rsidRPr="002E3185" w:rsidRDefault="00A73289" w:rsidP="00F9731E">
            <w:pPr>
              <w:pStyle w:val="TableText"/>
              <w:rPr>
                <w:i/>
              </w:rPr>
            </w:pPr>
            <w:r w:rsidRPr="002E3185">
              <w:rPr>
                <w:i/>
              </w:rPr>
              <w:t>Work Health and Safety Act 2011</w:t>
            </w:r>
          </w:p>
        </w:tc>
      </w:tr>
      <w:tr w:rsidR="00A73289" w:rsidRPr="0048600C" w14:paraId="4767087D" w14:textId="77777777" w:rsidTr="00F9731E">
        <w:tc>
          <w:tcPr>
            <w:tcW w:w="10194" w:type="dxa"/>
          </w:tcPr>
          <w:p w14:paraId="063F59DC" w14:textId="77777777" w:rsidR="00A73289" w:rsidRPr="002E3185" w:rsidRDefault="00A73289" w:rsidP="00F9731E">
            <w:pPr>
              <w:pStyle w:val="TableText"/>
              <w:rPr>
                <w:i/>
              </w:rPr>
            </w:pPr>
            <w:r w:rsidRPr="002E3185">
              <w:rPr>
                <w:i/>
              </w:rPr>
              <w:t>Work Health and Safety Regulation 2011</w:t>
            </w:r>
          </w:p>
        </w:tc>
      </w:tr>
    </w:tbl>
    <w:p w14:paraId="56BD8CC2" w14:textId="77777777" w:rsidR="00A73289" w:rsidRDefault="00A73289" w:rsidP="00A73289">
      <w:pPr>
        <w:pStyle w:val="TableSpace"/>
      </w:pPr>
    </w:p>
    <w:p w14:paraId="40CDD727" w14:textId="77777777" w:rsidR="00A73289" w:rsidRDefault="00A73289" w:rsidP="00A73289">
      <w:pPr>
        <w:rPr>
          <w:rFonts w:eastAsia="Times New Roman" w:cs="Times New Roman"/>
          <w:b/>
          <w:caps/>
          <w:kern w:val="28"/>
          <w:sz w:val="28"/>
        </w:rPr>
      </w:pPr>
      <w:bookmarkStart w:id="26" w:name="_Toc18233246"/>
      <w:r>
        <w:br w:type="page"/>
      </w:r>
    </w:p>
    <w:p w14:paraId="33C3C37E" w14:textId="77777777" w:rsidR="00A73289" w:rsidRPr="0048600C" w:rsidRDefault="00A73289" w:rsidP="00A73289">
      <w:pPr>
        <w:pStyle w:val="Heading1"/>
      </w:pPr>
      <w:bookmarkStart w:id="27" w:name="_Toc76137558"/>
      <w:r w:rsidRPr="0048600C">
        <w:lastRenderedPageBreak/>
        <w:t>Control and Revision History</w:t>
      </w:r>
      <w:bookmarkEnd w:id="26"/>
      <w:bookmarkEnd w:id="27"/>
    </w:p>
    <w:p w14:paraId="782F87D2" w14:textId="77777777" w:rsidR="00A73289" w:rsidRPr="0048600C" w:rsidRDefault="00A73289" w:rsidP="00A73289">
      <w:pPr>
        <w:pStyle w:val="Caption"/>
      </w:pPr>
      <w:r w:rsidRPr="0048600C">
        <w:t xml:space="preserve">Table </w:t>
      </w:r>
      <w:r>
        <w:fldChar w:fldCharType="begin"/>
      </w:r>
      <w:r>
        <w:instrText xml:space="preserve"> STYLEREF 1 \s </w:instrText>
      </w:r>
      <w:r>
        <w:fldChar w:fldCharType="separate"/>
      </w:r>
      <w:r>
        <w:rPr>
          <w:noProof/>
        </w:rPr>
        <w:t>7</w:t>
      </w:r>
      <w:r>
        <w:rPr>
          <w:noProof/>
        </w:rPr>
        <w:fldChar w:fldCharType="end"/>
      </w:r>
      <w:r w:rsidRPr="0048600C">
        <w:noBreakHyphen/>
      </w:r>
      <w:r>
        <w:fldChar w:fldCharType="begin"/>
      </w:r>
      <w:r>
        <w:instrText xml:space="preserve"> SEQ Table \* ARABIC \s 1 </w:instrText>
      </w:r>
      <w:r>
        <w:fldChar w:fldCharType="separate"/>
      </w:r>
      <w:r>
        <w:rPr>
          <w:noProof/>
        </w:rPr>
        <w:t>1</w:t>
      </w:r>
      <w:r>
        <w:rPr>
          <w:noProof/>
        </w:rPr>
        <w:fldChar w:fldCharType="end"/>
      </w:r>
      <w:r w:rsidRPr="0048600C">
        <w:t xml:space="preserve"> – Control and Revision History</w:t>
      </w:r>
    </w:p>
    <w:tbl>
      <w:tblPr>
        <w:tblStyle w:val="TableGrid"/>
        <w:tblW w:w="5000" w:type="pct"/>
        <w:tblLayout w:type="fixed"/>
        <w:tblCellMar>
          <w:top w:w="113" w:type="dxa"/>
          <w:bottom w:w="113" w:type="dxa"/>
        </w:tblCellMar>
        <w:tblLook w:val="04A0" w:firstRow="1" w:lastRow="0" w:firstColumn="1" w:lastColumn="0" w:noHBand="0" w:noVBand="1"/>
      </w:tblPr>
      <w:tblGrid>
        <w:gridCol w:w="1129"/>
        <w:gridCol w:w="1419"/>
        <w:gridCol w:w="3401"/>
        <w:gridCol w:w="4245"/>
      </w:tblGrid>
      <w:tr w:rsidR="00A73289" w:rsidRPr="0048600C" w14:paraId="5B4259D3" w14:textId="77777777" w:rsidTr="00F9731E">
        <w:trPr>
          <w:tblHeader/>
        </w:trPr>
        <w:tc>
          <w:tcPr>
            <w:tcW w:w="554" w:type="pct"/>
            <w:shd w:val="clear" w:color="auto" w:fill="CCCCCC"/>
          </w:tcPr>
          <w:p w14:paraId="527A7554" w14:textId="77777777" w:rsidR="00A73289" w:rsidRPr="0048600C" w:rsidRDefault="00A73289" w:rsidP="00F9731E">
            <w:pPr>
              <w:pStyle w:val="TableHeader"/>
            </w:pPr>
            <w:r w:rsidRPr="0048600C">
              <w:t>Version</w:t>
            </w:r>
          </w:p>
        </w:tc>
        <w:tc>
          <w:tcPr>
            <w:tcW w:w="696" w:type="pct"/>
            <w:shd w:val="clear" w:color="auto" w:fill="CCCCCC"/>
          </w:tcPr>
          <w:p w14:paraId="3EF402E3" w14:textId="77777777" w:rsidR="00A73289" w:rsidRPr="0048600C" w:rsidRDefault="00A73289" w:rsidP="00F9731E">
            <w:pPr>
              <w:pStyle w:val="TableHeader"/>
            </w:pPr>
            <w:r w:rsidRPr="0048600C">
              <w:t>Date</w:t>
            </w:r>
          </w:p>
        </w:tc>
        <w:tc>
          <w:tcPr>
            <w:tcW w:w="1668" w:type="pct"/>
            <w:shd w:val="clear" w:color="auto" w:fill="CCCCCC"/>
          </w:tcPr>
          <w:p w14:paraId="321FA378" w14:textId="77777777" w:rsidR="00A73289" w:rsidRPr="0048600C" w:rsidRDefault="00A73289" w:rsidP="00F9731E">
            <w:pPr>
              <w:pStyle w:val="TableHeader"/>
            </w:pPr>
            <w:r w:rsidRPr="0048600C">
              <w:t>Reviewers</w:t>
            </w:r>
          </w:p>
        </w:tc>
        <w:tc>
          <w:tcPr>
            <w:tcW w:w="2082" w:type="pct"/>
            <w:shd w:val="clear" w:color="auto" w:fill="CCCCCC"/>
          </w:tcPr>
          <w:p w14:paraId="02CF06BE" w14:textId="77777777" w:rsidR="00A73289" w:rsidRPr="0048600C" w:rsidRDefault="00A73289" w:rsidP="00F9731E">
            <w:pPr>
              <w:pStyle w:val="TableHeader"/>
            </w:pPr>
            <w:r w:rsidRPr="0048600C">
              <w:t>Change Summary</w:t>
            </w:r>
          </w:p>
        </w:tc>
      </w:tr>
      <w:tr w:rsidR="00A73289" w:rsidRPr="0048600C" w14:paraId="002B91AD" w14:textId="77777777" w:rsidTr="00F9731E">
        <w:tc>
          <w:tcPr>
            <w:tcW w:w="554" w:type="pct"/>
          </w:tcPr>
          <w:p w14:paraId="1B7CD357" w14:textId="77777777" w:rsidR="00A73289" w:rsidRPr="0048600C" w:rsidRDefault="00A73289" w:rsidP="00F9731E">
            <w:pPr>
              <w:pStyle w:val="TableText"/>
            </w:pPr>
            <w:r>
              <w:t>N/A</w:t>
            </w:r>
          </w:p>
        </w:tc>
        <w:tc>
          <w:tcPr>
            <w:tcW w:w="696" w:type="pct"/>
          </w:tcPr>
          <w:p w14:paraId="1EC4795D" w14:textId="77777777" w:rsidR="00A73289" w:rsidRPr="0048600C" w:rsidRDefault="00A73289" w:rsidP="00F9731E">
            <w:pPr>
              <w:pStyle w:val="TableText"/>
            </w:pPr>
            <w:r>
              <w:t>02/07/2021</w:t>
            </w:r>
          </w:p>
        </w:tc>
        <w:tc>
          <w:tcPr>
            <w:tcW w:w="1668" w:type="pct"/>
          </w:tcPr>
          <w:p w14:paraId="7270A692" w14:textId="77777777" w:rsidR="00A73289" w:rsidRPr="0048600C" w:rsidRDefault="00A73289" w:rsidP="00F9731E">
            <w:pPr>
              <w:pStyle w:val="TableText"/>
            </w:pPr>
            <w:r>
              <w:t>HSEC MS Team</w:t>
            </w:r>
          </w:p>
        </w:tc>
        <w:tc>
          <w:tcPr>
            <w:tcW w:w="2082" w:type="pct"/>
          </w:tcPr>
          <w:p w14:paraId="66B31B4F" w14:textId="77777777" w:rsidR="00A73289" w:rsidRPr="0048600C" w:rsidRDefault="00A73289" w:rsidP="00F9731E">
            <w:pPr>
              <w:pStyle w:val="TableText"/>
            </w:pPr>
            <w:r>
              <w:t>Template Transfer.</w:t>
            </w:r>
          </w:p>
        </w:tc>
      </w:tr>
    </w:tbl>
    <w:p w14:paraId="22804383" w14:textId="77777777" w:rsidR="00A73289" w:rsidRDefault="00A73289" w:rsidP="00A73289">
      <w:pPr>
        <w:pStyle w:val="BodyText"/>
      </w:pPr>
    </w:p>
    <w:p w14:paraId="2DAAABC5" w14:textId="77777777" w:rsidR="00A73289" w:rsidRDefault="00A73289" w:rsidP="00A73289">
      <w:pPr>
        <w:pStyle w:val="Heading1"/>
      </w:pPr>
      <w:bookmarkStart w:id="28" w:name="_Toc76137559"/>
      <w:r>
        <w:t>Appendices</w:t>
      </w:r>
      <w:bookmarkEnd w:id="28"/>
    </w:p>
    <w:p w14:paraId="078C68C1" w14:textId="77777777" w:rsidR="00A73289" w:rsidRDefault="00A73289" w:rsidP="00A73289">
      <w:pPr>
        <w:pStyle w:val="BodyText"/>
      </w:pPr>
      <w:r w:rsidRPr="00450973">
        <w:t>Appendix A – Asset Criticality Assessment Process Flow Diagram</w:t>
      </w:r>
    </w:p>
    <w:p w14:paraId="309B72D4" w14:textId="77777777" w:rsidR="00A73289" w:rsidRDefault="00A73289" w:rsidP="00A73289">
      <w:pPr>
        <w:pStyle w:val="BodyText"/>
      </w:pPr>
      <w:r w:rsidRPr="00450973">
        <w:t>Appendix B – Asset Criticality Assessment Tool Example</w:t>
      </w:r>
    </w:p>
    <w:p w14:paraId="56910A21" w14:textId="77777777" w:rsidR="00A73289" w:rsidRDefault="00A73289" w:rsidP="00A73289">
      <w:pPr>
        <w:pStyle w:val="BodyText"/>
      </w:pPr>
    </w:p>
    <w:p w14:paraId="153E6909" w14:textId="77777777" w:rsidR="00A73289" w:rsidRDefault="00A73289" w:rsidP="00A73289">
      <w:pPr>
        <w:pStyle w:val="BodyText"/>
      </w:pPr>
    </w:p>
    <w:p w14:paraId="165037F8" w14:textId="77777777" w:rsidR="00A73289" w:rsidRDefault="00A73289" w:rsidP="00A73289">
      <w:pPr>
        <w:pStyle w:val="BodyText"/>
        <w:sectPr w:rsidR="00A73289" w:rsidSect="00BF466D">
          <w:pgSz w:w="11906" w:h="16838" w:code="9"/>
          <w:pgMar w:top="851" w:right="851" w:bottom="851" w:left="851" w:header="510" w:footer="0" w:gutter="0"/>
          <w:cols w:space="708"/>
          <w:docGrid w:linePitch="360"/>
        </w:sectPr>
      </w:pPr>
    </w:p>
    <w:p w14:paraId="1E7FD354" w14:textId="77777777" w:rsidR="00A73289" w:rsidRDefault="00A73289" w:rsidP="00A73289">
      <w:pPr>
        <w:pStyle w:val="Heading2"/>
      </w:pPr>
      <w:bookmarkStart w:id="29" w:name="_Toc76137560"/>
      <w:r>
        <w:lastRenderedPageBreak/>
        <w:t>Appendix A – Asset Criticality Assessment Process Flow Diagram</w:t>
      </w:r>
      <w:bookmarkEnd w:id="29"/>
    </w:p>
    <w:p w14:paraId="28DAF3C4" w14:textId="77777777" w:rsidR="00A73289" w:rsidRDefault="0062327B" w:rsidP="00A73289">
      <w:pPr>
        <w:pStyle w:val="BodyText"/>
        <w:jc w:val="center"/>
      </w:pPr>
      <w:r w:rsidRPr="001A6F25">
        <w:rPr>
          <w:noProof/>
        </w:rPr>
        <w:object w:dxaOrig="15885" w:dyaOrig="21300" w14:anchorId="6A01A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0.85pt;height:953.2pt;mso-width-percent:0;mso-height-percent:0;mso-width-percent:0;mso-height-percent:0" o:ole="">
            <v:imagedata r:id="rId11" o:title=""/>
          </v:shape>
          <o:OLEObject Type="Embed" ProgID="Visio.Drawing.15" ShapeID="_x0000_i1025" DrawAspect="Content" ObjectID="_1808550970" r:id="rId12"/>
        </w:object>
      </w:r>
    </w:p>
    <w:p w14:paraId="72C66D28" w14:textId="77777777" w:rsidR="00A73289" w:rsidRDefault="00A73289" w:rsidP="00A73289">
      <w:pPr>
        <w:pStyle w:val="BodyText"/>
      </w:pPr>
    </w:p>
    <w:p w14:paraId="41569842" w14:textId="77777777" w:rsidR="00A73289" w:rsidRDefault="00A73289" w:rsidP="00A73289">
      <w:pPr>
        <w:pStyle w:val="BodyText"/>
        <w:sectPr w:rsidR="00A73289" w:rsidSect="00813E9F">
          <w:headerReference w:type="default" r:id="rId13"/>
          <w:footerReference w:type="default" r:id="rId14"/>
          <w:pgSz w:w="16838" w:h="23811" w:code="8"/>
          <w:pgMar w:top="851" w:right="851" w:bottom="851" w:left="851" w:header="510" w:footer="0" w:gutter="0"/>
          <w:cols w:space="708"/>
          <w:docGrid w:linePitch="360"/>
        </w:sectPr>
      </w:pPr>
    </w:p>
    <w:p w14:paraId="321BF811" w14:textId="77777777" w:rsidR="00A73289" w:rsidRDefault="00A73289" w:rsidP="00A73289">
      <w:pPr>
        <w:pStyle w:val="Heading2"/>
      </w:pPr>
      <w:bookmarkStart w:id="30" w:name="_Toc76137561"/>
      <w:r>
        <w:lastRenderedPageBreak/>
        <w:t>Appendix B – Asset Criticality Assessment Tool Example</w:t>
      </w:r>
      <w:bookmarkEnd w:id="30"/>
    </w:p>
    <w:p w14:paraId="760860B7" w14:textId="77777777" w:rsidR="00A73289" w:rsidRDefault="00A73289" w:rsidP="00A73289">
      <w:pPr>
        <w:pStyle w:val="BodyText"/>
      </w:pPr>
    </w:p>
    <w:tbl>
      <w:tblPr>
        <w:tblW w:w="21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3"/>
        <w:gridCol w:w="1407"/>
        <w:gridCol w:w="1272"/>
        <w:gridCol w:w="1203"/>
        <w:gridCol w:w="2083"/>
        <w:gridCol w:w="729"/>
        <w:gridCol w:w="729"/>
        <w:gridCol w:w="729"/>
        <w:gridCol w:w="1438"/>
        <w:gridCol w:w="1559"/>
        <w:gridCol w:w="4739"/>
        <w:gridCol w:w="737"/>
        <w:gridCol w:w="737"/>
        <w:gridCol w:w="738"/>
        <w:gridCol w:w="1559"/>
      </w:tblGrid>
      <w:tr w:rsidR="00A73289" w:rsidRPr="001A6F25" w14:paraId="644E0A03" w14:textId="77777777" w:rsidTr="006E21E0">
        <w:tc>
          <w:tcPr>
            <w:tcW w:w="2950" w:type="dxa"/>
            <w:gridSpan w:val="2"/>
            <w:shd w:val="clear" w:color="auto" w:fill="D9D9D9"/>
            <w:vAlign w:val="center"/>
          </w:tcPr>
          <w:p w14:paraId="3A7343B1" w14:textId="77777777" w:rsidR="00A73289" w:rsidRPr="001A6F25" w:rsidRDefault="00A73289" w:rsidP="00F9731E">
            <w:pPr>
              <w:jc w:val="center"/>
              <w:rPr>
                <w:b/>
                <w:color w:val="000000"/>
              </w:rPr>
            </w:pPr>
            <w:r w:rsidRPr="001A6F25">
              <w:rPr>
                <w:b/>
                <w:color w:val="000000"/>
              </w:rPr>
              <w:t>GENERAL DETAILS</w:t>
            </w:r>
          </w:p>
        </w:tc>
        <w:tc>
          <w:tcPr>
            <w:tcW w:w="2475" w:type="dxa"/>
            <w:gridSpan w:val="2"/>
            <w:shd w:val="clear" w:color="auto" w:fill="D9D9D9"/>
            <w:vAlign w:val="center"/>
          </w:tcPr>
          <w:p w14:paraId="72F8B6D6" w14:textId="77777777" w:rsidR="00A73289" w:rsidRPr="001A6F25" w:rsidRDefault="00A73289" w:rsidP="00F9731E">
            <w:pPr>
              <w:jc w:val="center"/>
              <w:rPr>
                <w:b/>
                <w:color w:val="000000"/>
              </w:rPr>
            </w:pPr>
            <w:r w:rsidRPr="001A6F25">
              <w:rPr>
                <w:b/>
                <w:color w:val="000000"/>
              </w:rPr>
              <w:t>HEALTH</w:t>
            </w:r>
          </w:p>
        </w:tc>
        <w:tc>
          <w:tcPr>
            <w:tcW w:w="5708" w:type="dxa"/>
            <w:gridSpan w:val="5"/>
            <w:shd w:val="clear" w:color="auto" w:fill="D9D9D9"/>
            <w:vAlign w:val="center"/>
          </w:tcPr>
          <w:p w14:paraId="4A8B3244" w14:textId="77777777" w:rsidR="00A73289" w:rsidRPr="001A6F25" w:rsidRDefault="00A73289" w:rsidP="00F9731E">
            <w:pPr>
              <w:jc w:val="center"/>
              <w:rPr>
                <w:b/>
                <w:color w:val="000000"/>
              </w:rPr>
            </w:pPr>
            <w:r w:rsidRPr="001A6F25">
              <w:rPr>
                <w:b/>
                <w:color w:val="000000"/>
              </w:rPr>
              <w:t>INHERENT RISK</w:t>
            </w:r>
          </w:p>
        </w:tc>
        <w:tc>
          <w:tcPr>
            <w:tcW w:w="1559" w:type="dxa"/>
            <w:vMerge w:val="restart"/>
            <w:shd w:val="clear" w:color="auto" w:fill="FFFF00"/>
            <w:vAlign w:val="center"/>
          </w:tcPr>
          <w:p w14:paraId="59144493" w14:textId="77777777" w:rsidR="00A73289" w:rsidRPr="001A6F25" w:rsidRDefault="00A73289" w:rsidP="00F9731E">
            <w:pPr>
              <w:jc w:val="center"/>
              <w:rPr>
                <w:b/>
                <w:color w:val="000000"/>
              </w:rPr>
            </w:pPr>
            <w:r w:rsidRPr="001A6F25">
              <w:rPr>
                <w:b/>
                <w:color w:val="000000"/>
              </w:rPr>
              <w:t>INHERENT CRITICALITY LEVEL</w:t>
            </w:r>
          </w:p>
        </w:tc>
        <w:tc>
          <w:tcPr>
            <w:tcW w:w="4739" w:type="dxa"/>
            <w:shd w:val="clear" w:color="auto" w:fill="D9D9D9"/>
            <w:vAlign w:val="center"/>
          </w:tcPr>
          <w:p w14:paraId="7997AE7D" w14:textId="77777777" w:rsidR="00A73289" w:rsidRPr="001A6F25" w:rsidRDefault="00A73289" w:rsidP="00F9731E">
            <w:pPr>
              <w:jc w:val="center"/>
              <w:rPr>
                <w:b/>
                <w:color w:val="000000"/>
              </w:rPr>
            </w:pPr>
            <w:r w:rsidRPr="001A6F25">
              <w:rPr>
                <w:b/>
                <w:color w:val="000000"/>
              </w:rPr>
              <w:t>CONTROLS</w:t>
            </w:r>
          </w:p>
        </w:tc>
        <w:tc>
          <w:tcPr>
            <w:tcW w:w="2212" w:type="dxa"/>
            <w:gridSpan w:val="3"/>
            <w:shd w:val="clear" w:color="auto" w:fill="D9D9D9"/>
            <w:vAlign w:val="center"/>
          </w:tcPr>
          <w:p w14:paraId="4B0DF19D" w14:textId="77777777" w:rsidR="00A73289" w:rsidRPr="001A6F25" w:rsidRDefault="00A73289" w:rsidP="00F9731E">
            <w:pPr>
              <w:jc w:val="center"/>
              <w:rPr>
                <w:b/>
                <w:color w:val="000000"/>
              </w:rPr>
            </w:pPr>
            <w:r w:rsidRPr="001A6F25">
              <w:rPr>
                <w:b/>
                <w:color w:val="000000"/>
              </w:rPr>
              <w:t>RESIDUAL RISK</w:t>
            </w:r>
          </w:p>
        </w:tc>
        <w:tc>
          <w:tcPr>
            <w:tcW w:w="1559" w:type="dxa"/>
            <w:vMerge w:val="restart"/>
            <w:shd w:val="clear" w:color="auto" w:fill="D9D9D9"/>
            <w:vAlign w:val="center"/>
          </w:tcPr>
          <w:p w14:paraId="70FAE5C7" w14:textId="77777777" w:rsidR="00A73289" w:rsidRPr="001A6F25" w:rsidRDefault="00A73289" w:rsidP="00F9731E">
            <w:pPr>
              <w:jc w:val="center"/>
              <w:rPr>
                <w:b/>
                <w:color w:val="000000"/>
              </w:rPr>
            </w:pPr>
            <w:r w:rsidRPr="001A6F25">
              <w:rPr>
                <w:b/>
                <w:color w:val="000000"/>
              </w:rPr>
              <w:t>RESIDUAL CRITICALITY LEVEL</w:t>
            </w:r>
          </w:p>
        </w:tc>
      </w:tr>
      <w:tr w:rsidR="00A73289" w:rsidRPr="001A6F25" w14:paraId="1B57A18C" w14:textId="77777777" w:rsidTr="006E21E0">
        <w:trPr>
          <w:cantSplit/>
          <w:trHeight w:val="1559"/>
        </w:trPr>
        <w:tc>
          <w:tcPr>
            <w:tcW w:w="1543" w:type="dxa"/>
            <w:shd w:val="clear" w:color="auto" w:fill="F2F2F2"/>
            <w:vAlign w:val="center"/>
          </w:tcPr>
          <w:p w14:paraId="20E3058F" w14:textId="77777777" w:rsidR="00A73289" w:rsidRPr="001A6F25" w:rsidRDefault="00A73289" w:rsidP="00F9731E">
            <w:pPr>
              <w:jc w:val="center"/>
              <w:rPr>
                <w:b/>
                <w:color w:val="000000"/>
              </w:rPr>
            </w:pPr>
            <w:r w:rsidRPr="001A6F25">
              <w:rPr>
                <w:b/>
                <w:color w:val="000000"/>
              </w:rPr>
              <w:t>Description</w:t>
            </w:r>
          </w:p>
        </w:tc>
        <w:tc>
          <w:tcPr>
            <w:tcW w:w="1407" w:type="dxa"/>
            <w:shd w:val="clear" w:color="auto" w:fill="F2F2F2"/>
            <w:vAlign w:val="center"/>
          </w:tcPr>
          <w:p w14:paraId="40590B14" w14:textId="77777777" w:rsidR="00A73289" w:rsidRPr="001A6F25" w:rsidRDefault="00A73289" w:rsidP="00F9731E">
            <w:pPr>
              <w:jc w:val="center"/>
              <w:rPr>
                <w:b/>
                <w:color w:val="000000"/>
              </w:rPr>
            </w:pPr>
            <w:r w:rsidRPr="001A6F25">
              <w:rPr>
                <w:b/>
                <w:color w:val="000000"/>
              </w:rPr>
              <w:t>Equipment Reference Number</w:t>
            </w:r>
          </w:p>
        </w:tc>
        <w:tc>
          <w:tcPr>
            <w:tcW w:w="1272" w:type="dxa"/>
            <w:shd w:val="clear" w:color="auto" w:fill="F2F2F2"/>
            <w:vAlign w:val="center"/>
          </w:tcPr>
          <w:p w14:paraId="330AC6B9" w14:textId="77777777" w:rsidR="00A73289" w:rsidRPr="001A6F25" w:rsidRDefault="00A73289" w:rsidP="00F9731E">
            <w:pPr>
              <w:jc w:val="center"/>
              <w:rPr>
                <w:b/>
                <w:color w:val="000000"/>
              </w:rPr>
            </w:pPr>
            <w:r w:rsidRPr="001A6F25">
              <w:rPr>
                <w:b/>
                <w:color w:val="000000"/>
              </w:rPr>
              <w:t>Hours/km/ tonnes/ calendar</w:t>
            </w:r>
          </w:p>
        </w:tc>
        <w:tc>
          <w:tcPr>
            <w:tcW w:w="1203" w:type="dxa"/>
            <w:shd w:val="clear" w:color="auto" w:fill="F2F2F2"/>
            <w:vAlign w:val="center"/>
          </w:tcPr>
          <w:p w14:paraId="3F76737C" w14:textId="77777777" w:rsidR="00A73289" w:rsidRPr="001A6F25" w:rsidRDefault="00A73289" w:rsidP="00F9731E">
            <w:pPr>
              <w:jc w:val="center"/>
              <w:rPr>
                <w:b/>
                <w:color w:val="000000"/>
              </w:rPr>
            </w:pPr>
            <w:r w:rsidRPr="001A6F25">
              <w:rPr>
                <w:b/>
                <w:color w:val="000000"/>
              </w:rPr>
              <w:t xml:space="preserve">Current Condition </w:t>
            </w:r>
          </w:p>
        </w:tc>
        <w:tc>
          <w:tcPr>
            <w:tcW w:w="2083" w:type="dxa"/>
            <w:shd w:val="clear" w:color="auto" w:fill="F2F2F2"/>
            <w:vAlign w:val="center"/>
          </w:tcPr>
          <w:p w14:paraId="3E393271" w14:textId="77777777" w:rsidR="00A73289" w:rsidRPr="001A6F25" w:rsidRDefault="00A73289" w:rsidP="00F9731E">
            <w:pPr>
              <w:jc w:val="center"/>
              <w:rPr>
                <w:b/>
                <w:color w:val="000000"/>
              </w:rPr>
            </w:pPr>
            <w:r w:rsidRPr="001A6F25">
              <w:rPr>
                <w:b/>
                <w:color w:val="000000"/>
              </w:rPr>
              <w:t>Consequence of Inherent Failure</w:t>
            </w:r>
          </w:p>
        </w:tc>
        <w:tc>
          <w:tcPr>
            <w:tcW w:w="729" w:type="dxa"/>
            <w:shd w:val="clear" w:color="auto" w:fill="F2F2F2"/>
            <w:textDirection w:val="btLr"/>
            <w:vAlign w:val="center"/>
          </w:tcPr>
          <w:p w14:paraId="3350DD16" w14:textId="77777777" w:rsidR="00A73289" w:rsidRPr="001A6F25" w:rsidRDefault="00A73289" w:rsidP="00F9731E">
            <w:pPr>
              <w:ind w:left="113" w:right="113"/>
              <w:jc w:val="center"/>
              <w:rPr>
                <w:b/>
                <w:color w:val="000000"/>
              </w:rPr>
            </w:pPr>
            <w:r w:rsidRPr="001A6F25">
              <w:rPr>
                <w:b/>
                <w:color w:val="000000"/>
              </w:rPr>
              <w:t>Inherent Consequence</w:t>
            </w:r>
          </w:p>
        </w:tc>
        <w:tc>
          <w:tcPr>
            <w:tcW w:w="729" w:type="dxa"/>
            <w:shd w:val="clear" w:color="auto" w:fill="F2F2F2"/>
            <w:textDirection w:val="btLr"/>
            <w:vAlign w:val="center"/>
          </w:tcPr>
          <w:p w14:paraId="403E6C22" w14:textId="77777777" w:rsidR="00A73289" w:rsidRPr="001A6F25" w:rsidRDefault="00A73289" w:rsidP="00F9731E">
            <w:pPr>
              <w:ind w:left="113" w:right="113"/>
              <w:jc w:val="center"/>
              <w:rPr>
                <w:b/>
                <w:color w:val="000000"/>
              </w:rPr>
            </w:pPr>
            <w:r w:rsidRPr="001A6F25">
              <w:rPr>
                <w:b/>
                <w:color w:val="000000"/>
              </w:rPr>
              <w:t>Inherent Likelihood</w:t>
            </w:r>
          </w:p>
        </w:tc>
        <w:tc>
          <w:tcPr>
            <w:tcW w:w="729" w:type="dxa"/>
            <w:shd w:val="clear" w:color="auto" w:fill="F2F2F2"/>
            <w:textDirection w:val="btLr"/>
            <w:vAlign w:val="center"/>
          </w:tcPr>
          <w:p w14:paraId="35C737B5" w14:textId="77777777" w:rsidR="00A73289" w:rsidRPr="001A6F25" w:rsidRDefault="00A73289" w:rsidP="00F9731E">
            <w:pPr>
              <w:ind w:left="113" w:right="113"/>
              <w:jc w:val="center"/>
              <w:rPr>
                <w:b/>
                <w:color w:val="000000"/>
              </w:rPr>
            </w:pPr>
            <w:r w:rsidRPr="001A6F25">
              <w:rPr>
                <w:b/>
                <w:color w:val="000000"/>
              </w:rPr>
              <w:t>Inherent Risk Level</w:t>
            </w:r>
          </w:p>
        </w:tc>
        <w:tc>
          <w:tcPr>
            <w:tcW w:w="1438" w:type="dxa"/>
            <w:shd w:val="clear" w:color="auto" w:fill="F2F2F2"/>
            <w:vAlign w:val="center"/>
          </w:tcPr>
          <w:p w14:paraId="36B0EF0D" w14:textId="77777777" w:rsidR="00A73289" w:rsidRPr="001A6F25" w:rsidRDefault="00A73289" w:rsidP="00F9731E">
            <w:pPr>
              <w:jc w:val="center"/>
              <w:rPr>
                <w:b/>
                <w:color w:val="000000"/>
              </w:rPr>
            </w:pPr>
            <w:r w:rsidRPr="001A6F25">
              <w:rPr>
                <w:b/>
                <w:color w:val="000000"/>
              </w:rPr>
              <w:t>Consequence Category</w:t>
            </w:r>
          </w:p>
        </w:tc>
        <w:tc>
          <w:tcPr>
            <w:tcW w:w="1559" w:type="dxa"/>
            <w:vMerge/>
            <w:shd w:val="clear" w:color="auto" w:fill="FFFF00"/>
            <w:vAlign w:val="center"/>
          </w:tcPr>
          <w:p w14:paraId="3CCF8676" w14:textId="77777777" w:rsidR="00A73289" w:rsidRPr="001A6F25" w:rsidRDefault="00A73289" w:rsidP="00F9731E">
            <w:pPr>
              <w:jc w:val="center"/>
              <w:rPr>
                <w:b/>
                <w:color w:val="000000"/>
              </w:rPr>
            </w:pPr>
          </w:p>
        </w:tc>
        <w:tc>
          <w:tcPr>
            <w:tcW w:w="4739" w:type="dxa"/>
            <w:shd w:val="clear" w:color="auto" w:fill="F2F2F2"/>
            <w:vAlign w:val="center"/>
          </w:tcPr>
          <w:p w14:paraId="00663450" w14:textId="77777777" w:rsidR="00A73289" w:rsidRPr="001A6F25" w:rsidRDefault="00A73289" w:rsidP="00F9731E">
            <w:pPr>
              <w:rPr>
                <w:b/>
                <w:color w:val="000000"/>
              </w:rPr>
            </w:pPr>
            <w:r w:rsidRPr="001A6F25">
              <w:rPr>
                <w:b/>
                <w:color w:val="000000"/>
              </w:rPr>
              <w:t xml:space="preserve">Existing controls for all site assets: </w:t>
            </w:r>
          </w:p>
          <w:p w14:paraId="6BF19390" w14:textId="77777777" w:rsidR="00A73289" w:rsidRPr="001A6F25" w:rsidRDefault="00A73289" w:rsidP="00A73289">
            <w:pPr>
              <w:numPr>
                <w:ilvl w:val="0"/>
                <w:numId w:val="6"/>
              </w:numPr>
              <w:rPr>
                <w:b/>
                <w:color w:val="000000"/>
              </w:rPr>
            </w:pPr>
            <w:r w:rsidRPr="001A6F25">
              <w:rPr>
                <w:b/>
                <w:color w:val="000000"/>
              </w:rPr>
              <w:t>CMMS standards and processes</w:t>
            </w:r>
          </w:p>
          <w:p w14:paraId="2DB6E57D" w14:textId="77777777" w:rsidR="00A73289" w:rsidRPr="001A6F25" w:rsidRDefault="00A73289" w:rsidP="00A73289">
            <w:pPr>
              <w:numPr>
                <w:ilvl w:val="0"/>
                <w:numId w:val="6"/>
              </w:numPr>
              <w:rPr>
                <w:b/>
                <w:color w:val="000000"/>
              </w:rPr>
            </w:pPr>
            <w:r w:rsidRPr="001A6F25">
              <w:rPr>
                <w:b/>
                <w:color w:val="000000"/>
              </w:rPr>
              <w:t>Operator training</w:t>
            </w:r>
          </w:p>
          <w:p w14:paraId="5C8EBCF5" w14:textId="77777777" w:rsidR="00A73289" w:rsidRPr="001A6F25" w:rsidRDefault="00A73289" w:rsidP="00A73289">
            <w:pPr>
              <w:numPr>
                <w:ilvl w:val="0"/>
                <w:numId w:val="6"/>
              </w:numPr>
              <w:spacing w:after="120"/>
              <w:rPr>
                <w:color w:val="000000"/>
              </w:rPr>
            </w:pPr>
            <w:r w:rsidRPr="001A6F25">
              <w:rPr>
                <w:b/>
                <w:color w:val="000000"/>
              </w:rPr>
              <w:t>Maintenance training and qualifications</w:t>
            </w:r>
            <w:r w:rsidRPr="001A6F25">
              <w:rPr>
                <w:color w:val="000000"/>
              </w:rPr>
              <w:t xml:space="preserve"> </w:t>
            </w:r>
          </w:p>
          <w:p w14:paraId="6AF3E6F5" w14:textId="77777777" w:rsidR="00A73289" w:rsidRPr="001A6F25" w:rsidRDefault="00A73289" w:rsidP="00F9731E">
            <w:pPr>
              <w:rPr>
                <w:b/>
                <w:color w:val="000000"/>
              </w:rPr>
            </w:pPr>
            <w:r w:rsidRPr="001A6F25">
              <w:rPr>
                <w:b/>
                <w:color w:val="000000"/>
              </w:rPr>
              <w:t>Additional controls to be specified in this column:</w:t>
            </w:r>
          </w:p>
        </w:tc>
        <w:tc>
          <w:tcPr>
            <w:tcW w:w="737" w:type="dxa"/>
            <w:shd w:val="clear" w:color="auto" w:fill="F2F2F2"/>
            <w:textDirection w:val="btLr"/>
            <w:vAlign w:val="center"/>
          </w:tcPr>
          <w:p w14:paraId="29F02AAF" w14:textId="77777777" w:rsidR="00A73289" w:rsidRPr="001A6F25" w:rsidRDefault="00A73289" w:rsidP="00F9731E">
            <w:pPr>
              <w:ind w:left="113" w:right="113"/>
              <w:jc w:val="center"/>
              <w:rPr>
                <w:b/>
                <w:color w:val="000000"/>
              </w:rPr>
            </w:pPr>
            <w:r w:rsidRPr="001A6F25">
              <w:rPr>
                <w:b/>
                <w:color w:val="000000"/>
              </w:rPr>
              <w:t>Residual Consequence</w:t>
            </w:r>
          </w:p>
        </w:tc>
        <w:tc>
          <w:tcPr>
            <w:tcW w:w="737" w:type="dxa"/>
            <w:shd w:val="clear" w:color="auto" w:fill="F2F2F2"/>
            <w:textDirection w:val="btLr"/>
            <w:vAlign w:val="center"/>
          </w:tcPr>
          <w:p w14:paraId="7DA241C7" w14:textId="77777777" w:rsidR="00A73289" w:rsidRPr="001A6F25" w:rsidRDefault="00A73289" w:rsidP="00F9731E">
            <w:pPr>
              <w:ind w:left="113" w:right="113"/>
              <w:jc w:val="center"/>
              <w:rPr>
                <w:b/>
                <w:color w:val="000000"/>
              </w:rPr>
            </w:pPr>
            <w:r w:rsidRPr="001A6F25">
              <w:rPr>
                <w:b/>
                <w:color w:val="000000"/>
              </w:rPr>
              <w:t>Residual Likelihood</w:t>
            </w:r>
          </w:p>
        </w:tc>
        <w:tc>
          <w:tcPr>
            <w:tcW w:w="738" w:type="dxa"/>
            <w:shd w:val="clear" w:color="auto" w:fill="F2F2F2"/>
            <w:textDirection w:val="btLr"/>
            <w:vAlign w:val="center"/>
          </w:tcPr>
          <w:p w14:paraId="54C27710" w14:textId="77777777" w:rsidR="00A73289" w:rsidRPr="001A6F25" w:rsidRDefault="00A73289" w:rsidP="00F9731E">
            <w:pPr>
              <w:ind w:left="113" w:right="113"/>
              <w:jc w:val="center"/>
              <w:rPr>
                <w:b/>
                <w:color w:val="000000"/>
              </w:rPr>
            </w:pPr>
            <w:r w:rsidRPr="001A6F25">
              <w:rPr>
                <w:b/>
                <w:color w:val="000000"/>
              </w:rPr>
              <w:t>Residual Risk Level</w:t>
            </w:r>
          </w:p>
        </w:tc>
        <w:tc>
          <w:tcPr>
            <w:tcW w:w="1559" w:type="dxa"/>
            <w:vMerge/>
            <w:shd w:val="clear" w:color="auto" w:fill="F2F2F2"/>
          </w:tcPr>
          <w:p w14:paraId="435E7FBF" w14:textId="77777777" w:rsidR="00A73289" w:rsidRPr="001A6F25" w:rsidRDefault="00A73289" w:rsidP="00F9731E">
            <w:pPr>
              <w:jc w:val="center"/>
              <w:rPr>
                <w:b/>
                <w:color w:val="000000"/>
              </w:rPr>
            </w:pPr>
          </w:p>
        </w:tc>
      </w:tr>
      <w:tr w:rsidR="00A73289" w:rsidRPr="001A6F25" w14:paraId="007D759A" w14:textId="77777777" w:rsidTr="006E21E0">
        <w:tc>
          <w:tcPr>
            <w:tcW w:w="1543" w:type="dxa"/>
            <w:shd w:val="clear" w:color="auto" w:fill="auto"/>
            <w:vAlign w:val="center"/>
          </w:tcPr>
          <w:p w14:paraId="0BDD4590" w14:textId="77777777" w:rsidR="00A73289" w:rsidRPr="001A6F25" w:rsidRDefault="00A73289" w:rsidP="00F9731E">
            <w:pPr>
              <w:rPr>
                <w:color w:val="000000"/>
              </w:rPr>
            </w:pPr>
            <w:r w:rsidRPr="001A6F25">
              <w:rPr>
                <w:color w:val="000000"/>
              </w:rPr>
              <w:t>Cat 988H Loader</w:t>
            </w:r>
          </w:p>
        </w:tc>
        <w:tc>
          <w:tcPr>
            <w:tcW w:w="1407" w:type="dxa"/>
            <w:shd w:val="clear" w:color="auto" w:fill="auto"/>
            <w:vAlign w:val="center"/>
          </w:tcPr>
          <w:p w14:paraId="42C266A6" w14:textId="77777777" w:rsidR="00A73289" w:rsidRPr="001A6F25" w:rsidRDefault="00A73289" w:rsidP="00F9731E">
            <w:pPr>
              <w:rPr>
                <w:color w:val="000000"/>
              </w:rPr>
            </w:pPr>
            <w:r w:rsidRPr="001A6F25">
              <w:rPr>
                <w:color w:val="000000"/>
              </w:rPr>
              <w:t>IMESLD03</w:t>
            </w:r>
          </w:p>
        </w:tc>
        <w:tc>
          <w:tcPr>
            <w:tcW w:w="1272" w:type="dxa"/>
            <w:shd w:val="clear" w:color="auto" w:fill="auto"/>
            <w:vAlign w:val="center"/>
          </w:tcPr>
          <w:p w14:paraId="36E8D721" w14:textId="77777777" w:rsidR="00A73289" w:rsidRPr="001A6F25" w:rsidRDefault="00A73289" w:rsidP="00F9731E">
            <w:pPr>
              <w:rPr>
                <w:color w:val="000000"/>
              </w:rPr>
            </w:pPr>
            <w:r w:rsidRPr="001A6F25">
              <w:rPr>
                <w:color w:val="000000"/>
              </w:rPr>
              <w:t>12 081 hours</w:t>
            </w:r>
          </w:p>
        </w:tc>
        <w:tc>
          <w:tcPr>
            <w:tcW w:w="1203" w:type="dxa"/>
            <w:shd w:val="clear" w:color="auto" w:fill="auto"/>
            <w:vAlign w:val="center"/>
          </w:tcPr>
          <w:p w14:paraId="1D91EB40" w14:textId="77777777" w:rsidR="00A73289" w:rsidRPr="001A6F25" w:rsidRDefault="00A73289" w:rsidP="00F9731E">
            <w:pPr>
              <w:rPr>
                <w:color w:val="000000"/>
              </w:rPr>
            </w:pPr>
            <w:r w:rsidRPr="001A6F25">
              <w:rPr>
                <w:color w:val="000000"/>
              </w:rPr>
              <w:t>Good</w:t>
            </w:r>
          </w:p>
        </w:tc>
        <w:tc>
          <w:tcPr>
            <w:tcW w:w="2083" w:type="dxa"/>
            <w:shd w:val="clear" w:color="auto" w:fill="auto"/>
            <w:vAlign w:val="center"/>
          </w:tcPr>
          <w:p w14:paraId="01FABD10" w14:textId="77777777" w:rsidR="00A73289" w:rsidRPr="001A6F25" w:rsidRDefault="00A73289" w:rsidP="00F9731E">
            <w:pPr>
              <w:rPr>
                <w:color w:val="000000"/>
              </w:rPr>
            </w:pPr>
            <w:r w:rsidRPr="001A6F25">
              <w:rPr>
                <w:color w:val="000000"/>
              </w:rPr>
              <w:t>Significant impact to production/paste fill</w:t>
            </w:r>
          </w:p>
        </w:tc>
        <w:tc>
          <w:tcPr>
            <w:tcW w:w="729" w:type="dxa"/>
            <w:shd w:val="clear" w:color="auto" w:fill="auto"/>
            <w:vAlign w:val="center"/>
          </w:tcPr>
          <w:p w14:paraId="0B33B4E1" w14:textId="77777777" w:rsidR="00A73289" w:rsidRPr="001A6F25" w:rsidRDefault="00A73289" w:rsidP="00F9731E">
            <w:pPr>
              <w:jc w:val="center"/>
              <w:rPr>
                <w:color w:val="000000"/>
              </w:rPr>
            </w:pPr>
            <w:r w:rsidRPr="001A6F25">
              <w:rPr>
                <w:color w:val="000000"/>
              </w:rPr>
              <w:t>4</w:t>
            </w:r>
          </w:p>
        </w:tc>
        <w:tc>
          <w:tcPr>
            <w:tcW w:w="729" w:type="dxa"/>
            <w:shd w:val="clear" w:color="auto" w:fill="auto"/>
            <w:vAlign w:val="center"/>
          </w:tcPr>
          <w:p w14:paraId="59AED9B5" w14:textId="77777777" w:rsidR="00A73289" w:rsidRPr="001A6F25" w:rsidRDefault="00A73289" w:rsidP="00F9731E">
            <w:pPr>
              <w:jc w:val="center"/>
              <w:rPr>
                <w:color w:val="000000"/>
              </w:rPr>
            </w:pPr>
            <w:r w:rsidRPr="001A6F25">
              <w:rPr>
                <w:color w:val="000000"/>
              </w:rPr>
              <w:t>C</w:t>
            </w:r>
          </w:p>
        </w:tc>
        <w:tc>
          <w:tcPr>
            <w:tcW w:w="729" w:type="dxa"/>
            <w:shd w:val="clear" w:color="auto" w:fill="auto"/>
            <w:vAlign w:val="center"/>
          </w:tcPr>
          <w:p w14:paraId="23E2C78B" w14:textId="77777777" w:rsidR="00A73289" w:rsidRPr="001A6F25" w:rsidRDefault="00A73289" w:rsidP="00F9731E">
            <w:pPr>
              <w:jc w:val="center"/>
              <w:rPr>
                <w:color w:val="000000"/>
              </w:rPr>
            </w:pPr>
            <w:r w:rsidRPr="001A6F25">
              <w:rPr>
                <w:color w:val="000000"/>
              </w:rPr>
              <w:t>18</w:t>
            </w:r>
          </w:p>
        </w:tc>
        <w:tc>
          <w:tcPr>
            <w:tcW w:w="1438" w:type="dxa"/>
            <w:shd w:val="clear" w:color="auto" w:fill="auto"/>
            <w:vAlign w:val="center"/>
          </w:tcPr>
          <w:p w14:paraId="4E0DDF09" w14:textId="77777777" w:rsidR="00A73289" w:rsidRPr="001A6F25" w:rsidRDefault="00A73289" w:rsidP="00F9731E">
            <w:pPr>
              <w:rPr>
                <w:color w:val="000000"/>
              </w:rPr>
            </w:pPr>
            <w:r w:rsidRPr="001A6F25">
              <w:rPr>
                <w:color w:val="000000"/>
              </w:rPr>
              <w:t>Business</w:t>
            </w:r>
          </w:p>
        </w:tc>
        <w:tc>
          <w:tcPr>
            <w:tcW w:w="1559" w:type="dxa"/>
            <w:shd w:val="clear" w:color="auto" w:fill="FF0000"/>
            <w:vAlign w:val="center"/>
          </w:tcPr>
          <w:p w14:paraId="05323750" w14:textId="77777777" w:rsidR="00A73289" w:rsidRPr="001A6F25" w:rsidRDefault="00A73289" w:rsidP="00F9731E">
            <w:pPr>
              <w:jc w:val="center"/>
              <w:rPr>
                <w:color w:val="000000"/>
              </w:rPr>
            </w:pPr>
            <w:r w:rsidRPr="001A6F25">
              <w:rPr>
                <w:color w:val="000000"/>
              </w:rPr>
              <w:t>1</w:t>
            </w:r>
          </w:p>
        </w:tc>
        <w:tc>
          <w:tcPr>
            <w:tcW w:w="4739" w:type="dxa"/>
            <w:shd w:val="clear" w:color="auto" w:fill="auto"/>
            <w:vAlign w:val="center"/>
          </w:tcPr>
          <w:p w14:paraId="72809FC6" w14:textId="77777777" w:rsidR="00A73289" w:rsidRPr="001A6F25" w:rsidRDefault="00A73289" w:rsidP="00F9731E">
            <w:pPr>
              <w:rPr>
                <w:color w:val="000000"/>
              </w:rPr>
            </w:pPr>
            <w:r w:rsidRPr="001A6F25">
              <w:rPr>
                <w:color w:val="000000"/>
              </w:rPr>
              <w:t>Maintenance Strategy Review</w:t>
            </w:r>
          </w:p>
          <w:p w14:paraId="4B7E531C" w14:textId="77777777" w:rsidR="00A73289" w:rsidRPr="001A6F25" w:rsidRDefault="00A73289" w:rsidP="00F9731E">
            <w:pPr>
              <w:rPr>
                <w:color w:val="000000"/>
              </w:rPr>
            </w:pPr>
            <w:r w:rsidRPr="001A6F25">
              <w:rPr>
                <w:color w:val="000000"/>
              </w:rPr>
              <w:t>Critical Spares Review</w:t>
            </w:r>
          </w:p>
          <w:p w14:paraId="48472D77" w14:textId="77777777" w:rsidR="00A73289" w:rsidRPr="001A6F25" w:rsidRDefault="00A73289" w:rsidP="00F9731E">
            <w:pPr>
              <w:rPr>
                <w:color w:val="000000"/>
              </w:rPr>
            </w:pPr>
            <w:r w:rsidRPr="001A6F25">
              <w:rPr>
                <w:color w:val="000000"/>
              </w:rPr>
              <w:t>Contingency planning - hire options</w:t>
            </w:r>
          </w:p>
        </w:tc>
        <w:tc>
          <w:tcPr>
            <w:tcW w:w="737" w:type="dxa"/>
            <w:shd w:val="clear" w:color="auto" w:fill="auto"/>
            <w:vAlign w:val="center"/>
          </w:tcPr>
          <w:p w14:paraId="6DA81554" w14:textId="77777777" w:rsidR="00A73289" w:rsidRPr="001A6F25" w:rsidRDefault="00A73289" w:rsidP="00F9731E">
            <w:pPr>
              <w:jc w:val="center"/>
              <w:rPr>
                <w:color w:val="000000"/>
              </w:rPr>
            </w:pPr>
            <w:r w:rsidRPr="001A6F25">
              <w:rPr>
                <w:color w:val="000000"/>
              </w:rPr>
              <w:t>2</w:t>
            </w:r>
          </w:p>
        </w:tc>
        <w:tc>
          <w:tcPr>
            <w:tcW w:w="737" w:type="dxa"/>
            <w:shd w:val="clear" w:color="auto" w:fill="auto"/>
            <w:vAlign w:val="center"/>
          </w:tcPr>
          <w:p w14:paraId="64473551" w14:textId="77777777" w:rsidR="00A73289" w:rsidRPr="001A6F25" w:rsidRDefault="00A73289" w:rsidP="00F9731E">
            <w:pPr>
              <w:jc w:val="center"/>
              <w:rPr>
                <w:color w:val="000000"/>
              </w:rPr>
            </w:pPr>
            <w:r w:rsidRPr="001A6F25">
              <w:rPr>
                <w:color w:val="000000"/>
              </w:rPr>
              <w:t>C</w:t>
            </w:r>
          </w:p>
        </w:tc>
        <w:tc>
          <w:tcPr>
            <w:tcW w:w="738" w:type="dxa"/>
            <w:shd w:val="clear" w:color="auto" w:fill="auto"/>
            <w:vAlign w:val="center"/>
          </w:tcPr>
          <w:p w14:paraId="1AD563BB" w14:textId="77777777" w:rsidR="00A73289" w:rsidRPr="001A6F25" w:rsidRDefault="00A73289" w:rsidP="00F9731E">
            <w:pPr>
              <w:jc w:val="center"/>
              <w:rPr>
                <w:color w:val="000000"/>
              </w:rPr>
            </w:pPr>
            <w:r w:rsidRPr="001A6F25">
              <w:rPr>
                <w:color w:val="000000"/>
              </w:rPr>
              <w:t>8</w:t>
            </w:r>
          </w:p>
        </w:tc>
        <w:tc>
          <w:tcPr>
            <w:tcW w:w="1559" w:type="dxa"/>
            <w:shd w:val="clear" w:color="auto" w:fill="92D050"/>
            <w:vAlign w:val="center"/>
          </w:tcPr>
          <w:p w14:paraId="075FC7B7" w14:textId="77777777" w:rsidR="00A73289" w:rsidRPr="001A6F25" w:rsidRDefault="00A73289" w:rsidP="00F9731E">
            <w:pPr>
              <w:jc w:val="center"/>
              <w:rPr>
                <w:b/>
                <w:color w:val="000000"/>
              </w:rPr>
            </w:pPr>
            <w:r w:rsidRPr="001A6F25">
              <w:rPr>
                <w:b/>
                <w:color w:val="000000"/>
              </w:rPr>
              <w:t>3</w:t>
            </w:r>
          </w:p>
        </w:tc>
      </w:tr>
      <w:tr w:rsidR="00A73289" w:rsidRPr="001A6F25" w14:paraId="183543BA" w14:textId="77777777" w:rsidTr="006E21E0">
        <w:trPr>
          <w:trHeight w:val="373"/>
        </w:trPr>
        <w:tc>
          <w:tcPr>
            <w:tcW w:w="1543" w:type="dxa"/>
            <w:shd w:val="clear" w:color="auto" w:fill="auto"/>
            <w:vAlign w:val="center"/>
          </w:tcPr>
          <w:p w14:paraId="6815384F" w14:textId="77777777" w:rsidR="00A73289" w:rsidRPr="001A6F25" w:rsidRDefault="00A73289" w:rsidP="00F9731E">
            <w:pPr>
              <w:rPr>
                <w:color w:val="000000"/>
              </w:rPr>
            </w:pPr>
          </w:p>
        </w:tc>
        <w:tc>
          <w:tcPr>
            <w:tcW w:w="1407" w:type="dxa"/>
            <w:shd w:val="clear" w:color="auto" w:fill="auto"/>
            <w:vAlign w:val="center"/>
          </w:tcPr>
          <w:p w14:paraId="111E24B7" w14:textId="77777777" w:rsidR="00A73289" w:rsidRPr="001A6F25" w:rsidRDefault="00A73289" w:rsidP="00F9731E">
            <w:pPr>
              <w:rPr>
                <w:color w:val="000000"/>
              </w:rPr>
            </w:pPr>
          </w:p>
        </w:tc>
        <w:tc>
          <w:tcPr>
            <w:tcW w:w="1272" w:type="dxa"/>
            <w:shd w:val="clear" w:color="auto" w:fill="auto"/>
            <w:vAlign w:val="center"/>
          </w:tcPr>
          <w:p w14:paraId="4C7342A4" w14:textId="77777777" w:rsidR="00A73289" w:rsidRPr="001A6F25" w:rsidRDefault="00A73289" w:rsidP="00F9731E">
            <w:pPr>
              <w:rPr>
                <w:color w:val="000000"/>
              </w:rPr>
            </w:pPr>
          </w:p>
        </w:tc>
        <w:tc>
          <w:tcPr>
            <w:tcW w:w="1203" w:type="dxa"/>
            <w:shd w:val="clear" w:color="auto" w:fill="auto"/>
            <w:vAlign w:val="center"/>
          </w:tcPr>
          <w:p w14:paraId="7CD07653" w14:textId="77777777" w:rsidR="00A73289" w:rsidRPr="001A6F25" w:rsidRDefault="00A73289" w:rsidP="00F9731E">
            <w:pPr>
              <w:rPr>
                <w:color w:val="000000"/>
              </w:rPr>
            </w:pPr>
          </w:p>
        </w:tc>
        <w:tc>
          <w:tcPr>
            <w:tcW w:w="2083" w:type="dxa"/>
            <w:shd w:val="clear" w:color="auto" w:fill="auto"/>
            <w:vAlign w:val="center"/>
          </w:tcPr>
          <w:p w14:paraId="64584BCE" w14:textId="77777777" w:rsidR="00A73289" w:rsidRPr="001A6F25" w:rsidRDefault="00A73289" w:rsidP="00F9731E">
            <w:pPr>
              <w:rPr>
                <w:color w:val="000000"/>
              </w:rPr>
            </w:pPr>
          </w:p>
        </w:tc>
        <w:tc>
          <w:tcPr>
            <w:tcW w:w="729" w:type="dxa"/>
            <w:shd w:val="clear" w:color="auto" w:fill="auto"/>
            <w:vAlign w:val="center"/>
          </w:tcPr>
          <w:p w14:paraId="2A610F34" w14:textId="77777777" w:rsidR="00A73289" w:rsidRPr="001A6F25" w:rsidRDefault="00A73289" w:rsidP="00F9731E">
            <w:pPr>
              <w:jc w:val="center"/>
              <w:rPr>
                <w:color w:val="000000"/>
              </w:rPr>
            </w:pPr>
          </w:p>
        </w:tc>
        <w:tc>
          <w:tcPr>
            <w:tcW w:w="729" w:type="dxa"/>
            <w:shd w:val="clear" w:color="auto" w:fill="auto"/>
            <w:vAlign w:val="center"/>
          </w:tcPr>
          <w:p w14:paraId="689110E9" w14:textId="77777777" w:rsidR="00A73289" w:rsidRPr="001A6F25" w:rsidRDefault="00A73289" w:rsidP="00F9731E">
            <w:pPr>
              <w:jc w:val="center"/>
              <w:rPr>
                <w:color w:val="000000"/>
              </w:rPr>
            </w:pPr>
          </w:p>
        </w:tc>
        <w:tc>
          <w:tcPr>
            <w:tcW w:w="729" w:type="dxa"/>
            <w:shd w:val="clear" w:color="auto" w:fill="auto"/>
            <w:vAlign w:val="center"/>
          </w:tcPr>
          <w:p w14:paraId="20429E60" w14:textId="77777777" w:rsidR="00A73289" w:rsidRPr="001A6F25" w:rsidRDefault="00A73289" w:rsidP="00F9731E">
            <w:pPr>
              <w:jc w:val="center"/>
              <w:rPr>
                <w:color w:val="000000"/>
              </w:rPr>
            </w:pPr>
          </w:p>
        </w:tc>
        <w:tc>
          <w:tcPr>
            <w:tcW w:w="1438" w:type="dxa"/>
            <w:shd w:val="clear" w:color="auto" w:fill="auto"/>
            <w:vAlign w:val="center"/>
          </w:tcPr>
          <w:p w14:paraId="36C299A6" w14:textId="77777777" w:rsidR="00A73289" w:rsidRPr="001A6F25" w:rsidRDefault="00A73289" w:rsidP="00F9731E">
            <w:pPr>
              <w:rPr>
                <w:color w:val="000000"/>
              </w:rPr>
            </w:pPr>
          </w:p>
        </w:tc>
        <w:tc>
          <w:tcPr>
            <w:tcW w:w="1559" w:type="dxa"/>
            <w:shd w:val="clear" w:color="auto" w:fill="auto"/>
            <w:vAlign w:val="center"/>
          </w:tcPr>
          <w:p w14:paraId="628D47CD" w14:textId="77777777" w:rsidR="00A73289" w:rsidRPr="001A6F25" w:rsidRDefault="00A73289" w:rsidP="00F9731E">
            <w:pPr>
              <w:jc w:val="center"/>
              <w:rPr>
                <w:color w:val="000000"/>
              </w:rPr>
            </w:pPr>
          </w:p>
        </w:tc>
        <w:tc>
          <w:tcPr>
            <w:tcW w:w="4739" w:type="dxa"/>
            <w:shd w:val="clear" w:color="auto" w:fill="auto"/>
            <w:vAlign w:val="center"/>
          </w:tcPr>
          <w:p w14:paraId="61085CC9" w14:textId="77777777" w:rsidR="00A73289" w:rsidRPr="001A6F25" w:rsidRDefault="00A73289" w:rsidP="00F9731E">
            <w:pPr>
              <w:rPr>
                <w:color w:val="000000"/>
              </w:rPr>
            </w:pPr>
          </w:p>
        </w:tc>
        <w:tc>
          <w:tcPr>
            <w:tcW w:w="737" w:type="dxa"/>
            <w:shd w:val="clear" w:color="auto" w:fill="auto"/>
            <w:vAlign w:val="center"/>
          </w:tcPr>
          <w:p w14:paraId="18DC78A4" w14:textId="77777777" w:rsidR="00A73289" w:rsidRPr="001A6F25" w:rsidRDefault="00A73289" w:rsidP="00F9731E">
            <w:pPr>
              <w:jc w:val="center"/>
              <w:rPr>
                <w:color w:val="000000"/>
              </w:rPr>
            </w:pPr>
          </w:p>
        </w:tc>
        <w:tc>
          <w:tcPr>
            <w:tcW w:w="737" w:type="dxa"/>
            <w:shd w:val="clear" w:color="auto" w:fill="auto"/>
            <w:vAlign w:val="center"/>
          </w:tcPr>
          <w:p w14:paraId="5D0CFB73" w14:textId="77777777" w:rsidR="00A73289" w:rsidRPr="001A6F25" w:rsidRDefault="00A73289" w:rsidP="00F9731E">
            <w:pPr>
              <w:jc w:val="center"/>
              <w:rPr>
                <w:color w:val="000000"/>
              </w:rPr>
            </w:pPr>
          </w:p>
        </w:tc>
        <w:tc>
          <w:tcPr>
            <w:tcW w:w="738" w:type="dxa"/>
            <w:shd w:val="clear" w:color="auto" w:fill="auto"/>
            <w:vAlign w:val="center"/>
          </w:tcPr>
          <w:p w14:paraId="56175CBE" w14:textId="77777777" w:rsidR="00A73289" w:rsidRPr="001A6F25" w:rsidRDefault="00A73289" w:rsidP="00F9731E">
            <w:pPr>
              <w:jc w:val="center"/>
              <w:rPr>
                <w:color w:val="000000"/>
              </w:rPr>
            </w:pPr>
          </w:p>
        </w:tc>
        <w:tc>
          <w:tcPr>
            <w:tcW w:w="1559" w:type="dxa"/>
            <w:shd w:val="clear" w:color="auto" w:fill="auto"/>
            <w:vAlign w:val="center"/>
          </w:tcPr>
          <w:p w14:paraId="594DC96D" w14:textId="77777777" w:rsidR="00A73289" w:rsidRPr="001A6F25" w:rsidRDefault="00A73289" w:rsidP="00F9731E">
            <w:pPr>
              <w:jc w:val="center"/>
              <w:rPr>
                <w:b/>
                <w:color w:val="000000"/>
              </w:rPr>
            </w:pPr>
          </w:p>
        </w:tc>
      </w:tr>
      <w:tr w:rsidR="00A73289" w:rsidRPr="001A6F25" w14:paraId="7EE26F63" w14:textId="77777777" w:rsidTr="006E21E0">
        <w:trPr>
          <w:trHeight w:val="278"/>
        </w:trPr>
        <w:tc>
          <w:tcPr>
            <w:tcW w:w="1543" w:type="dxa"/>
            <w:shd w:val="clear" w:color="auto" w:fill="auto"/>
            <w:vAlign w:val="center"/>
          </w:tcPr>
          <w:p w14:paraId="4E73E3FA" w14:textId="77777777" w:rsidR="00A73289" w:rsidRPr="001A6F25" w:rsidRDefault="00A73289" w:rsidP="00F9731E">
            <w:pPr>
              <w:rPr>
                <w:color w:val="000000"/>
              </w:rPr>
            </w:pPr>
          </w:p>
        </w:tc>
        <w:tc>
          <w:tcPr>
            <w:tcW w:w="1407" w:type="dxa"/>
            <w:shd w:val="clear" w:color="auto" w:fill="auto"/>
            <w:vAlign w:val="center"/>
          </w:tcPr>
          <w:p w14:paraId="4EFDCA82" w14:textId="77777777" w:rsidR="00A73289" w:rsidRPr="001A6F25" w:rsidRDefault="00A73289" w:rsidP="00F9731E">
            <w:pPr>
              <w:rPr>
                <w:color w:val="000000"/>
              </w:rPr>
            </w:pPr>
          </w:p>
        </w:tc>
        <w:tc>
          <w:tcPr>
            <w:tcW w:w="1272" w:type="dxa"/>
            <w:shd w:val="clear" w:color="auto" w:fill="auto"/>
            <w:vAlign w:val="center"/>
          </w:tcPr>
          <w:p w14:paraId="794EAB26" w14:textId="77777777" w:rsidR="00A73289" w:rsidRPr="001A6F25" w:rsidRDefault="00A73289" w:rsidP="00F9731E">
            <w:pPr>
              <w:rPr>
                <w:color w:val="000000"/>
              </w:rPr>
            </w:pPr>
          </w:p>
        </w:tc>
        <w:tc>
          <w:tcPr>
            <w:tcW w:w="1203" w:type="dxa"/>
            <w:shd w:val="clear" w:color="auto" w:fill="auto"/>
            <w:vAlign w:val="center"/>
          </w:tcPr>
          <w:p w14:paraId="5A08CD69" w14:textId="77777777" w:rsidR="00A73289" w:rsidRPr="001A6F25" w:rsidRDefault="00A73289" w:rsidP="00F9731E">
            <w:pPr>
              <w:rPr>
                <w:color w:val="000000"/>
              </w:rPr>
            </w:pPr>
          </w:p>
        </w:tc>
        <w:tc>
          <w:tcPr>
            <w:tcW w:w="2083" w:type="dxa"/>
            <w:shd w:val="clear" w:color="auto" w:fill="auto"/>
            <w:vAlign w:val="center"/>
          </w:tcPr>
          <w:p w14:paraId="1EBD11AF" w14:textId="77777777" w:rsidR="00A73289" w:rsidRPr="001A6F25" w:rsidRDefault="00A73289" w:rsidP="00F9731E">
            <w:pPr>
              <w:rPr>
                <w:color w:val="000000"/>
              </w:rPr>
            </w:pPr>
          </w:p>
        </w:tc>
        <w:tc>
          <w:tcPr>
            <w:tcW w:w="729" w:type="dxa"/>
            <w:shd w:val="clear" w:color="auto" w:fill="auto"/>
            <w:vAlign w:val="center"/>
          </w:tcPr>
          <w:p w14:paraId="565C2690" w14:textId="77777777" w:rsidR="00A73289" w:rsidRPr="001A6F25" w:rsidRDefault="00A73289" w:rsidP="00F9731E">
            <w:pPr>
              <w:jc w:val="center"/>
              <w:rPr>
                <w:color w:val="000000"/>
              </w:rPr>
            </w:pPr>
          </w:p>
        </w:tc>
        <w:tc>
          <w:tcPr>
            <w:tcW w:w="729" w:type="dxa"/>
            <w:shd w:val="clear" w:color="auto" w:fill="auto"/>
            <w:vAlign w:val="center"/>
          </w:tcPr>
          <w:p w14:paraId="284040CD" w14:textId="77777777" w:rsidR="00A73289" w:rsidRPr="001A6F25" w:rsidRDefault="00A73289" w:rsidP="00F9731E">
            <w:pPr>
              <w:jc w:val="center"/>
              <w:rPr>
                <w:color w:val="000000"/>
              </w:rPr>
            </w:pPr>
          </w:p>
        </w:tc>
        <w:tc>
          <w:tcPr>
            <w:tcW w:w="729" w:type="dxa"/>
            <w:shd w:val="clear" w:color="auto" w:fill="auto"/>
            <w:vAlign w:val="center"/>
          </w:tcPr>
          <w:p w14:paraId="4402ADD2" w14:textId="77777777" w:rsidR="00A73289" w:rsidRPr="001A6F25" w:rsidRDefault="00A73289" w:rsidP="00F9731E">
            <w:pPr>
              <w:jc w:val="center"/>
              <w:rPr>
                <w:color w:val="000000"/>
              </w:rPr>
            </w:pPr>
          </w:p>
        </w:tc>
        <w:tc>
          <w:tcPr>
            <w:tcW w:w="1438" w:type="dxa"/>
            <w:shd w:val="clear" w:color="auto" w:fill="auto"/>
            <w:vAlign w:val="center"/>
          </w:tcPr>
          <w:p w14:paraId="35D337B8" w14:textId="77777777" w:rsidR="00A73289" w:rsidRPr="001A6F25" w:rsidRDefault="00A73289" w:rsidP="00F9731E">
            <w:pPr>
              <w:rPr>
                <w:color w:val="000000"/>
              </w:rPr>
            </w:pPr>
          </w:p>
        </w:tc>
        <w:tc>
          <w:tcPr>
            <w:tcW w:w="1559" w:type="dxa"/>
            <w:shd w:val="clear" w:color="auto" w:fill="auto"/>
            <w:vAlign w:val="center"/>
          </w:tcPr>
          <w:p w14:paraId="030D4CF0" w14:textId="77777777" w:rsidR="00A73289" w:rsidRPr="001A6F25" w:rsidRDefault="00A73289" w:rsidP="00F9731E">
            <w:pPr>
              <w:jc w:val="center"/>
              <w:rPr>
                <w:color w:val="000000"/>
              </w:rPr>
            </w:pPr>
          </w:p>
        </w:tc>
        <w:tc>
          <w:tcPr>
            <w:tcW w:w="4739" w:type="dxa"/>
            <w:shd w:val="clear" w:color="auto" w:fill="auto"/>
            <w:vAlign w:val="center"/>
          </w:tcPr>
          <w:p w14:paraId="304D446B" w14:textId="77777777" w:rsidR="00A73289" w:rsidRPr="001A6F25" w:rsidRDefault="00A73289" w:rsidP="00F9731E">
            <w:pPr>
              <w:rPr>
                <w:color w:val="000000"/>
              </w:rPr>
            </w:pPr>
          </w:p>
        </w:tc>
        <w:tc>
          <w:tcPr>
            <w:tcW w:w="737" w:type="dxa"/>
            <w:shd w:val="clear" w:color="auto" w:fill="auto"/>
            <w:vAlign w:val="center"/>
          </w:tcPr>
          <w:p w14:paraId="1F467D50" w14:textId="77777777" w:rsidR="00A73289" w:rsidRPr="001A6F25" w:rsidRDefault="00A73289" w:rsidP="00F9731E">
            <w:pPr>
              <w:jc w:val="center"/>
              <w:rPr>
                <w:color w:val="000000"/>
              </w:rPr>
            </w:pPr>
          </w:p>
        </w:tc>
        <w:tc>
          <w:tcPr>
            <w:tcW w:w="737" w:type="dxa"/>
            <w:shd w:val="clear" w:color="auto" w:fill="auto"/>
            <w:vAlign w:val="center"/>
          </w:tcPr>
          <w:p w14:paraId="6E4238A2" w14:textId="77777777" w:rsidR="00A73289" w:rsidRPr="001A6F25" w:rsidRDefault="00A73289" w:rsidP="00F9731E">
            <w:pPr>
              <w:jc w:val="center"/>
              <w:rPr>
                <w:color w:val="000000"/>
              </w:rPr>
            </w:pPr>
          </w:p>
        </w:tc>
        <w:tc>
          <w:tcPr>
            <w:tcW w:w="738" w:type="dxa"/>
            <w:shd w:val="clear" w:color="auto" w:fill="auto"/>
            <w:vAlign w:val="center"/>
          </w:tcPr>
          <w:p w14:paraId="7D837F22" w14:textId="77777777" w:rsidR="00A73289" w:rsidRPr="001A6F25" w:rsidRDefault="00A73289" w:rsidP="00F9731E">
            <w:pPr>
              <w:jc w:val="center"/>
              <w:rPr>
                <w:color w:val="000000"/>
              </w:rPr>
            </w:pPr>
          </w:p>
        </w:tc>
        <w:tc>
          <w:tcPr>
            <w:tcW w:w="1559" w:type="dxa"/>
            <w:shd w:val="clear" w:color="auto" w:fill="auto"/>
            <w:vAlign w:val="center"/>
          </w:tcPr>
          <w:p w14:paraId="38B124ED" w14:textId="77777777" w:rsidR="00A73289" w:rsidRPr="001A6F25" w:rsidRDefault="00A73289" w:rsidP="00F9731E">
            <w:pPr>
              <w:jc w:val="center"/>
              <w:rPr>
                <w:b/>
                <w:color w:val="000000"/>
              </w:rPr>
            </w:pPr>
          </w:p>
        </w:tc>
      </w:tr>
      <w:tr w:rsidR="00A73289" w:rsidRPr="001A6F25" w14:paraId="7A870355" w14:textId="77777777" w:rsidTr="006E21E0">
        <w:trPr>
          <w:trHeight w:val="283"/>
        </w:trPr>
        <w:tc>
          <w:tcPr>
            <w:tcW w:w="1543" w:type="dxa"/>
            <w:shd w:val="clear" w:color="auto" w:fill="auto"/>
            <w:vAlign w:val="center"/>
          </w:tcPr>
          <w:p w14:paraId="4FD81A41" w14:textId="77777777" w:rsidR="00A73289" w:rsidRPr="001A6F25" w:rsidRDefault="00A73289" w:rsidP="00F9731E">
            <w:pPr>
              <w:rPr>
                <w:color w:val="000000"/>
              </w:rPr>
            </w:pPr>
          </w:p>
        </w:tc>
        <w:tc>
          <w:tcPr>
            <w:tcW w:w="1407" w:type="dxa"/>
            <w:shd w:val="clear" w:color="auto" w:fill="auto"/>
            <w:vAlign w:val="center"/>
          </w:tcPr>
          <w:p w14:paraId="30742208" w14:textId="77777777" w:rsidR="00A73289" w:rsidRPr="001A6F25" w:rsidRDefault="00A73289" w:rsidP="00F9731E">
            <w:pPr>
              <w:rPr>
                <w:color w:val="000000"/>
              </w:rPr>
            </w:pPr>
          </w:p>
        </w:tc>
        <w:tc>
          <w:tcPr>
            <w:tcW w:w="1272" w:type="dxa"/>
            <w:shd w:val="clear" w:color="auto" w:fill="auto"/>
            <w:vAlign w:val="center"/>
          </w:tcPr>
          <w:p w14:paraId="724A4E64" w14:textId="77777777" w:rsidR="00A73289" w:rsidRPr="001A6F25" w:rsidRDefault="00A73289" w:rsidP="00F9731E">
            <w:pPr>
              <w:rPr>
                <w:color w:val="000000"/>
              </w:rPr>
            </w:pPr>
          </w:p>
        </w:tc>
        <w:tc>
          <w:tcPr>
            <w:tcW w:w="1203" w:type="dxa"/>
            <w:shd w:val="clear" w:color="auto" w:fill="auto"/>
            <w:vAlign w:val="center"/>
          </w:tcPr>
          <w:p w14:paraId="27AE4917" w14:textId="77777777" w:rsidR="00A73289" w:rsidRPr="001A6F25" w:rsidRDefault="00A73289" w:rsidP="00F9731E">
            <w:pPr>
              <w:rPr>
                <w:color w:val="000000"/>
              </w:rPr>
            </w:pPr>
          </w:p>
        </w:tc>
        <w:tc>
          <w:tcPr>
            <w:tcW w:w="2083" w:type="dxa"/>
            <w:shd w:val="clear" w:color="auto" w:fill="auto"/>
            <w:vAlign w:val="center"/>
          </w:tcPr>
          <w:p w14:paraId="6436CD72" w14:textId="77777777" w:rsidR="00A73289" w:rsidRPr="001A6F25" w:rsidRDefault="00A73289" w:rsidP="00F9731E">
            <w:pPr>
              <w:rPr>
                <w:color w:val="000000"/>
              </w:rPr>
            </w:pPr>
          </w:p>
        </w:tc>
        <w:tc>
          <w:tcPr>
            <w:tcW w:w="729" w:type="dxa"/>
            <w:shd w:val="clear" w:color="auto" w:fill="auto"/>
            <w:vAlign w:val="center"/>
          </w:tcPr>
          <w:p w14:paraId="2574834E" w14:textId="77777777" w:rsidR="00A73289" w:rsidRPr="001A6F25" w:rsidRDefault="00A73289" w:rsidP="00F9731E">
            <w:pPr>
              <w:jc w:val="center"/>
              <w:rPr>
                <w:color w:val="000000"/>
              </w:rPr>
            </w:pPr>
          </w:p>
        </w:tc>
        <w:tc>
          <w:tcPr>
            <w:tcW w:w="729" w:type="dxa"/>
            <w:shd w:val="clear" w:color="auto" w:fill="auto"/>
            <w:vAlign w:val="center"/>
          </w:tcPr>
          <w:p w14:paraId="01DE089A" w14:textId="77777777" w:rsidR="00A73289" w:rsidRPr="001A6F25" w:rsidRDefault="00A73289" w:rsidP="00F9731E">
            <w:pPr>
              <w:jc w:val="center"/>
              <w:rPr>
                <w:color w:val="000000"/>
              </w:rPr>
            </w:pPr>
          </w:p>
        </w:tc>
        <w:tc>
          <w:tcPr>
            <w:tcW w:w="729" w:type="dxa"/>
            <w:shd w:val="clear" w:color="auto" w:fill="auto"/>
            <w:vAlign w:val="center"/>
          </w:tcPr>
          <w:p w14:paraId="3DFCB770" w14:textId="77777777" w:rsidR="00A73289" w:rsidRPr="001A6F25" w:rsidRDefault="00A73289" w:rsidP="00F9731E">
            <w:pPr>
              <w:jc w:val="center"/>
              <w:rPr>
                <w:color w:val="000000"/>
              </w:rPr>
            </w:pPr>
          </w:p>
        </w:tc>
        <w:tc>
          <w:tcPr>
            <w:tcW w:w="1438" w:type="dxa"/>
            <w:shd w:val="clear" w:color="auto" w:fill="auto"/>
            <w:vAlign w:val="center"/>
          </w:tcPr>
          <w:p w14:paraId="23162613" w14:textId="77777777" w:rsidR="00A73289" w:rsidRPr="001A6F25" w:rsidRDefault="00A73289" w:rsidP="00F9731E">
            <w:pPr>
              <w:rPr>
                <w:color w:val="000000"/>
              </w:rPr>
            </w:pPr>
          </w:p>
        </w:tc>
        <w:tc>
          <w:tcPr>
            <w:tcW w:w="1559" w:type="dxa"/>
            <w:shd w:val="clear" w:color="auto" w:fill="auto"/>
            <w:vAlign w:val="center"/>
          </w:tcPr>
          <w:p w14:paraId="23BF5DFA" w14:textId="77777777" w:rsidR="00A73289" w:rsidRPr="001A6F25" w:rsidRDefault="00A73289" w:rsidP="00F9731E">
            <w:pPr>
              <w:jc w:val="center"/>
              <w:rPr>
                <w:color w:val="000000"/>
              </w:rPr>
            </w:pPr>
          </w:p>
        </w:tc>
        <w:tc>
          <w:tcPr>
            <w:tcW w:w="4739" w:type="dxa"/>
            <w:shd w:val="clear" w:color="auto" w:fill="auto"/>
            <w:vAlign w:val="center"/>
          </w:tcPr>
          <w:p w14:paraId="7F8506B3" w14:textId="77777777" w:rsidR="00A73289" w:rsidRPr="001A6F25" w:rsidRDefault="00A73289" w:rsidP="00F9731E">
            <w:pPr>
              <w:rPr>
                <w:color w:val="000000"/>
              </w:rPr>
            </w:pPr>
          </w:p>
        </w:tc>
        <w:tc>
          <w:tcPr>
            <w:tcW w:w="737" w:type="dxa"/>
            <w:shd w:val="clear" w:color="auto" w:fill="auto"/>
            <w:vAlign w:val="center"/>
          </w:tcPr>
          <w:p w14:paraId="2D5EFACA" w14:textId="77777777" w:rsidR="00A73289" w:rsidRPr="001A6F25" w:rsidRDefault="00A73289" w:rsidP="00F9731E">
            <w:pPr>
              <w:jc w:val="center"/>
              <w:rPr>
                <w:color w:val="000000"/>
              </w:rPr>
            </w:pPr>
          </w:p>
        </w:tc>
        <w:tc>
          <w:tcPr>
            <w:tcW w:w="737" w:type="dxa"/>
            <w:shd w:val="clear" w:color="auto" w:fill="auto"/>
            <w:vAlign w:val="center"/>
          </w:tcPr>
          <w:p w14:paraId="2FC7D14E" w14:textId="77777777" w:rsidR="00A73289" w:rsidRPr="001A6F25" w:rsidRDefault="00A73289" w:rsidP="00F9731E">
            <w:pPr>
              <w:jc w:val="center"/>
              <w:rPr>
                <w:color w:val="000000"/>
              </w:rPr>
            </w:pPr>
          </w:p>
        </w:tc>
        <w:tc>
          <w:tcPr>
            <w:tcW w:w="738" w:type="dxa"/>
            <w:shd w:val="clear" w:color="auto" w:fill="auto"/>
            <w:vAlign w:val="center"/>
          </w:tcPr>
          <w:p w14:paraId="1FB56079" w14:textId="77777777" w:rsidR="00A73289" w:rsidRPr="001A6F25" w:rsidRDefault="00A73289" w:rsidP="00F9731E">
            <w:pPr>
              <w:jc w:val="center"/>
              <w:rPr>
                <w:color w:val="000000"/>
              </w:rPr>
            </w:pPr>
          </w:p>
        </w:tc>
        <w:tc>
          <w:tcPr>
            <w:tcW w:w="1559" w:type="dxa"/>
            <w:shd w:val="clear" w:color="auto" w:fill="auto"/>
            <w:vAlign w:val="center"/>
          </w:tcPr>
          <w:p w14:paraId="0C42D235" w14:textId="77777777" w:rsidR="00A73289" w:rsidRPr="001A6F25" w:rsidRDefault="00A73289" w:rsidP="00F9731E">
            <w:pPr>
              <w:jc w:val="center"/>
              <w:rPr>
                <w:b/>
                <w:color w:val="000000"/>
              </w:rPr>
            </w:pPr>
          </w:p>
        </w:tc>
      </w:tr>
      <w:tr w:rsidR="00A73289" w:rsidRPr="001A6F25" w14:paraId="70ACA951" w14:textId="77777777" w:rsidTr="006E21E0">
        <w:trPr>
          <w:trHeight w:val="259"/>
        </w:trPr>
        <w:tc>
          <w:tcPr>
            <w:tcW w:w="1543" w:type="dxa"/>
            <w:shd w:val="clear" w:color="auto" w:fill="auto"/>
            <w:vAlign w:val="center"/>
          </w:tcPr>
          <w:p w14:paraId="2897CA0B" w14:textId="77777777" w:rsidR="00A73289" w:rsidRPr="001A6F25" w:rsidRDefault="00A73289" w:rsidP="00F9731E">
            <w:pPr>
              <w:rPr>
                <w:color w:val="000000"/>
              </w:rPr>
            </w:pPr>
          </w:p>
        </w:tc>
        <w:tc>
          <w:tcPr>
            <w:tcW w:w="1407" w:type="dxa"/>
            <w:shd w:val="clear" w:color="auto" w:fill="auto"/>
            <w:vAlign w:val="center"/>
          </w:tcPr>
          <w:p w14:paraId="622ECCB4" w14:textId="77777777" w:rsidR="00A73289" w:rsidRPr="001A6F25" w:rsidRDefault="00A73289" w:rsidP="00F9731E">
            <w:pPr>
              <w:rPr>
                <w:color w:val="000000"/>
              </w:rPr>
            </w:pPr>
          </w:p>
        </w:tc>
        <w:tc>
          <w:tcPr>
            <w:tcW w:w="1272" w:type="dxa"/>
            <w:shd w:val="clear" w:color="auto" w:fill="auto"/>
            <w:vAlign w:val="center"/>
          </w:tcPr>
          <w:p w14:paraId="387004E2" w14:textId="77777777" w:rsidR="00A73289" w:rsidRPr="001A6F25" w:rsidRDefault="00A73289" w:rsidP="00F9731E">
            <w:pPr>
              <w:rPr>
                <w:color w:val="000000"/>
              </w:rPr>
            </w:pPr>
          </w:p>
        </w:tc>
        <w:tc>
          <w:tcPr>
            <w:tcW w:w="1203" w:type="dxa"/>
            <w:shd w:val="clear" w:color="auto" w:fill="auto"/>
            <w:vAlign w:val="center"/>
          </w:tcPr>
          <w:p w14:paraId="3C7836BB" w14:textId="77777777" w:rsidR="00A73289" w:rsidRPr="001A6F25" w:rsidRDefault="00A73289" w:rsidP="00F9731E">
            <w:pPr>
              <w:rPr>
                <w:color w:val="000000"/>
              </w:rPr>
            </w:pPr>
          </w:p>
        </w:tc>
        <w:tc>
          <w:tcPr>
            <w:tcW w:w="2083" w:type="dxa"/>
            <w:shd w:val="clear" w:color="auto" w:fill="auto"/>
            <w:vAlign w:val="center"/>
          </w:tcPr>
          <w:p w14:paraId="6AD87B99" w14:textId="77777777" w:rsidR="00A73289" w:rsidRPr="001A6F25" w:rsidRDefault="00A73289" w:rsidP="00F9731E">
            <w:pPr>
              <w:rPr>
                <w:color w:val="000000"/>
              </w:rPr>
            </w:pPr>
          </w:p>
        </w:tc>
        <w:tc>
          <w:tcPr>
            <w:tcW w:w="729" w:type="dxa"/>
            <w:shd w:val="clear" w:color="auto" w:fill="auto"/>
            <w:vAlign w:val="center"/>
          </w:tcPr>
          <w:p w14:paraId="0E0A8A5B" w14:textId="77777777" w:rsidR="00A73289" w:rsidRPr="001A6F25" w:rsidRDefault="00A73289" w:rsidP="00F9731E">
            <w:pPr>
              <w:jc w:val="center"/>
              <w:rPr>
                <w:color w:val="000000"/>
              </w:rPr>
            </w:pPr>
          </w:p>
        </w:tc>
        <w:tc>
          <w:tcPr>
            <w:tcW w:w="729" w:type="dxa"/>
            <w:shd w:val="clear" w:color="auto" w:fill="auto"/>
            <w:vAlign w:val="center"/>
          </w:tcPr>
          <w:p w14:paraId="456A7C95" w14:textId="77777777" w:rsidR="00A73289" w:rsidRPr="001A6F25" w:rsidRDefault="00A73289" w:rsidP="00F9731E">
            <w:pPr>
              <w:jc w:val="center"/>
              <w:rPr>
                <w:color w:val="000000"/>
              </w:rPr>
            </w:pPr>
          </w:p>
        </w:tc>
        <w:tc>
          <w:tcPr>
            <w:tcW w:w="729" w:type="dxa"/>
            <w:shd w:val="clear" w:color="auto" w:fill="auto"/>
            <w:vAlign w:val="center"/>
          </w:tcPr>
          <w:p w14:paraId="213A2A76" w14:textId="77777777" w:rsidR="00A73289" w:rsidRPr="001A6F25" w:rsidRDefault="00A73289" w:rsidP="00F9731E">
            <w:pPr>
              <w:jc w:val="center"/>
              <w:rPr>
                <w:color w:val="000000"/>
              </w:rPr>
            </w:pPr>
          </w:p>
        </w:tc>
        <w:tc>
          <w:tcPr>
            <w:tcW w:w="1438" w:type="dxa"/>
            <w:shd w:val="clear" w:color="auto" w:fill="auto"/>
            <w:vAlign w:val="center"/>
          </w:tcPr>
          <w:p w14:paraId="4F7BAB89" w14:textId="77777777" w:rsidR="00A73289" w:rsidRPr="001A6F25" w:rsidRDefault="00A73289" w:rsidP="00F9731E">
            <w:pPr>
              <w:rPr>
                <w:color w:val="000000"/>
              </w:rPr>
            </w:pPr>
          </w:p>
        </w:tc>
        <w:tc>
          <w:tcPr>
            <w:tcW w:w="1559" w:type="dxa"/>
            <w:shd w:val="clear" w:color="auto" w:fill="auto"/>
            <w:vAlign w:val="center"/>
          </w:tcPr>
          <w:p w14:paraId="56708939" w14:textId="77777777" w:rsidR="00A73289" w:rsidRPr="001A6F25" w:rsidRDefault="00A73289" w:rsidP="00F9731E">
            <w:pPr>
              <w:jc w:val="center"/>
              <w:rPr>
                <w:color w:val="000000"/>
              </w:rPr>
            </w:pPr>
          </w:p>
        </w:tc>
        <w:tc>
          <w:tcPr>
            <w:tcW w:w="4739" w:type="dxa"/>
            <w:shd w:val="clear" w:color="auto" w:fill="auto"/>
            <w:vAlign w:val="center"/>
          </w:tcPr>
          <w:p w14:paraId="364D4379" w14:textId="77777777" w:rsidR="00A73289" w:rsidRPr="001A6F25" w:rsidRDefault="00A73289" w:rsidP="00F9731E">
            <w:pPr>
              <w:rPr>
                <w:color w:val="000000"/>
              </w:rPr>
            </w:pPr>
          </w:p>
        </w:tc>
        <w:tc>
          <w:tcPr>
            <w:tcW w:w="737" w:type="dxa"/>
            <w:shd w:val="clear" w:color="auto" w:fill="auto"/>
            <w:vAlign w:val="center"/>
          </w:tcPr>
          <w:p w14:paraId="4D2244C9" w14:textId="77777777" w:rsidR="00A73289" w:rsidRPr="001A6F25" w:rsidRDefault="00A73289" w:rsidP="00F9731E">
            <w:pPr>
              <w:jc w:val="center"/>
              <w:rPr>
                <w:color w:val="000000"/>
              </w:rPr>
            </w:pPr>
          </w:p>
        </w:tc>
        <w:tc>
          <w:tcPr>
            <w:tcW w:w="737" w:type="dxa"/>
            <w:shd w:val="clear" w:color="auto" w:fill="auto"/>
            <w:vAlign w:val="center"/>
          </w:tcPr>
          <w:p w14:paraId="36B5A5F7" w14:textId="77777777" w:rsidR="00A73289" w:rsidRPr="001A6F25" w:rsidRDefault="00A73289" w:rsidP="00F9731E">
            <w:pPr>
              <w:jc w:val="center"/>
              <w:rPr>
                <w:color w:val="000000"/>
              </w:rPr>
            </w:pPr>
          </w:p>
        </w:tc>
        <w:tc>
          <w:tcPr>
            <w:tcW w:w="738" w:type="dxa"/>
            <w:shd w:val="clear" w:color="auto" w:fill="auto"/>
            <w:vAlign w:val="center"/>
          </w:tcPr>
          <w:p w14:paraId="71ACD17D" w14:textId="77777777" w:rsidR="00A73289" w:rsidRPr="001A6F25" w:rsidRDefault="00A73289" w:rsidP="00F9731E">
            <w:pPr>
              <w:jc w:val="center"/>
              <w:rPr>
                <w:color w:val="000000"/>
              </w:rPr>
            </w:pPr>
          </w:p>
        </w:tc>
        <w:tc>
          <w:tcPr>
            <w:tcW w:w="1559" w:type="dxa"/>
            <w:shd w:val="clear" w:color="auto" w:fill="auto"/>
            <w:vAlign w:val="center"/>
          </w:tcPr>
          <w:p w14:paraId="0DEDA3AC" w14:textId="77777777" w:rsidR="00A73289" w:rsidRPr="001A6F25" w:rsidRDefault="00A73289" w:rsidP="00F9731E">
            <w:pPr>
              <w:jc w:val="center"/>
              <w:rPr>
                <w:b/>
                <w:color w:val="000000"/>
              </w:rPr>
            </w:pPr>
          </w:p>
        </w:tc>
      </w:tr>
    </w:tbl>
    <w:p w14:paraId="2AE86C3B" w14:textId="77777777" w:rsidR="00A73289" w:rsidRPr="0048600C" w:rsidRDefault="00A73289" w:rsidP="00A73289">
      <w:pPr>
        <w:pStyle w:val="BodyText"/>
      </w:pPr>
    </w:p>
    <w:p w14:paraId="318CEB2D" w14:textId="77777777" w:rsidR="00A73289" w:rsidRDefault="00A73289"/>
    <w:p w14:paraId="0626EBBA" w14:textId="77777777" w:rsidR="00A73289" w:rsidRDefault="00A73289"/>
    <w:sectPr w:rsidR="00A73289" w:rsidSect="006E21E0">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53FFF" w14:textId="77777777" w:rsidR="0062327B" w:rsidRDefault="0062327B">
      <w:r>
        <w:separator/>
      </w:r>
    </w:p>
  </w:endnote>
  <w:endnote w:type="continuationSeparator" w:id="0">
    <w:p w14:paraId="4ADBE5B4" w14:textId="77777777" w:rsidR="0062327B" w:rsidRDefault="0062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45 Book">
    <w:altName w:val="Arial"/>
    <w:panose1 w:val="02000503020000020003"/>
    <w:charset w:val="00"/>
    <w:family w:val="swiss"/>
    <w:pitch w:val="variable"/>
    <w:sig w:usb0="00000001"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18" w:space="0" w:color="11ABA6"/>
      </w:tblBorders>
      <w:tblLayout w:type="fixed"/>
      <w:tblCellMar>
        <w:right w:w="0" w:type="dxa"/>
      </w:tblCellMar>
      <w:tblLook w:val="01E0" w:firstRow="1" w:lastRow="1" w:firstColumn="1" w:lastColumn="1" w:noHBand="0" w:noVBand="0"/>
    </w:tblPr>
    <w:tblGrid>
      <w:gridCol w:w="855"/>
      <w:gridCol w:w="2995"/>
      <w:gridCol w:w="691"/>
      <w:gridCol w:w="2058"/>
      <w:gridCol w:w="819"/>
      <w:gridCol w:w="1557"/>
      <w:gridCol w:w="1229"/>
    </w:tblGrid>
    <w:tr w:rsidR="00B31C90" w:rsidRPr="004E7081" w14:paraId="2061FB35" w14:textId="77777777" w:rsidTr="00001314">
      <w:trPr>
        <w:cantSplit/>
        <w:trHeight w:hRule="exact" w:val="754"/>
        <w:jc w:val="center"/>
      </w:trPr>
      <w:tc>
        <w:tcPr>
          <w:tcW w:w="880" w:type="dxa"/>
          <w:vAlign w:val="center"/>
        </w:tcPr>
        <w:p w14:paraId="53E5FB4A" w14:textId="77777777" w:rsidR="00000000" w:rsidRPr="004E7081" w:rsidRDefault="00747DD1" w:rsidP="00BF669C">
          <w:pPr>
            <w:pStyle w:val="Footer"/>
          </w:pPr>
          <w:r w:rsidRPr="004E7081">
            <w:t>Approver:</w:t>
          </w:r>
        </w:p>
        <w:p w14:paraId="38E62844" w14:textId="77777777" w:rsidR="00000000" w:rsidRPr="004E7081" w:rsidRDefault="00747DD1" w:rsidP="00BF669C">
          <w:pPr>
            <w:pStyle w:val="Footer"/>
          </w:pPr>
          <w:r w:rsidRPr="004E7081">
            <w:t>Owner:</w:t>
          </w:r>
        </w:p>
      </w:tc>
      <w:tc>
        <w:tcPr>
          <w:tcW w:w="3089" w:type="dxa"/>
          <w:vAlign w:val="center"/>
        </w:tcPr>
        <w:sdt>
          <w:sdtPr>
            <w:alias w:val="Process Owner - role"/>
            <w:tag w:val="DMSProcessOwnerRole"/>
            <w:id w:val="-787819480"/>
            <w:placeholder>
              <w:docPart w:val="A27BEA1E537E4210B009E03BDA0E69D1"/>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ProcessOwnerRole[1]" w:storeItemID="{F1E6BC4F-FC77-4CC0-8184-FD4DB7BFA77A}"/>
            <w:text/>
          </w:sdtPr>
          <w:sdtContent>
            <w:p w14:paraId="70A37F22" w14:textId="77777777" w:rsidR="00000000" w:rsidRPr="004E7081" w:rsidRDefault="00747DD1" w:rsidP="00BF669C">
              <w:pPr>
                <w:pStyle w:val="Footer"/>
              </w:pPr>
              <w:r>
                <w:t>HSEC - General Manager</w:t>
              </w:r>
            </w:p>
          </w:sdtContent>
        </w:sdt>
        <w:sdt>
          <w:sdtPr>
            <w:alias w:val="Document Owner - role"/>
            <w:tag w:val="DMSDocOwnerRole"/>
            <w:id w:val="623974955"/>
            <w:placeholder>
              <w:docPart w:val="A35C35C29CFF41CAA682F675123A3142"/>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DocOwnerRole[1]" w:storeItemID="{F1E6BC4F-FC77-4CC0-8184-FD4DB7BFA77A}"/>
            <w:text/>
          </w:sdtPr>
          <w:sdtContent>
            <w:p w14:paraId="4B5131AA" w14:textId="77777777" w:rsidR="00000000" w:rsidRPr="004E7081" w:rsidRDefault="00747DD1" w:rsidP="00BF669C">
              <w:pPr>
                <w:pStyle w:val="Footer"/>
              </w:pPr>
              <w:r>
                <w:t>Mining - Manager - Engineering</w:t>
              </w:r>
            </w:p>
          </w:sdtContent>
        </w:sdt>
      </w:tc>
      <w:tc>
        <w:tcPr>
          <w:tcW w:w="709" w:type="dxa"/>
          <w:vAlign w:val="center"/>
        </w:tcPr>
        <w:p w14:paraId="04EB1968" w14:textId="77777777" w:rsidR="00000000" w:rsidRPr="004E7081" w:rsidRDefault="00747DD1" w:rsidP="00BF669C">
          <w:pPr>
            <w:pStyle w:val="Footer"/>
          </w:pPr>
          <w:r w:rsidRPr="004E7081">
            <w:t>Review:</w:t>
          </w:r>
        </w:p>
        <w:p w14:paraId="4A3A6BAB" w14:textId="77777777" w:rsidR="00000000" w:rsidRPr="004E7081" w:rsidRDefault="00747DD1" w:rsidP="00BF669C">
          <w:pPr>
            <w:pStyle w:val="Footer"/>
          </w:pPr>
          <w:r w:rsidRPr="004E7081">
            <w:t>Version:</w:t>
          </w:r>
        </w:p>
      </w:tc>
      <w:tc>
        <w:tcPr>
          <w:tcW w:w="2121" w:type="dxa"/>
          <w:vAlign w:val="center"/>
        </w:tcPr>
        <w:sdt>
          <w:sdtPr>
            <w:alias w:val="Review Period"/>
            <w:tag w:val="DMSReviewPeriod"/>
            <w:id w:val="1031620201"/>
            <w:placeholder>
              <w:docPart w:val="BB1C04D788254B95BCD4F3AD1E38E421"/>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ReviewPeriod[1]" w:storeItemID="{F1E6BC4F-FC77-4CC0-8184-FD4DB7BFA77A}"/>
            <w:dropDownList>
              <w:listItem w:value="[Review Period]"/>
            </w:dropDownList>
          </w:sdtPr>
          <w:sdtContent>
            <w:p w14:paraId="3E416480" w14:textId="77777777" w:rsidR="00000000" w:rsidRPr="004E7081" w:rsidRDefault="00747DD1" w:rsidP="00BF669C">
              <w:pPr>
                <w:pStyle w:val="Footer"/>
              </w:pPr>
              <w:r>
                <w:t>48</w:t>
              </w:r>
            </w:p>
          </w:sdtContent>
        </w:sdt>
        <w:sdt>
          <w:sdtPr>
            <w:alias w:val="Version Number"/>
            <w:tag w:val="DMSVersion"/>
            <w:id w:val="1658340604"/>
            <w:placeholder>
              <w:docPart w:val="63086EA798174442A3EC19137463FEDC"/>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Version[1]" w:storeItemID="{F1E6BC4F-FC77-4CC0-8184-FD4DB7BFA77A}"/>
            <w:text/>
          </w:sdtPr>
          <w:sdtContent>
            <w:p w14:paraId="6DB9531F" w14:textId="77777777" w:rsidR="00000000" w:rsidRPr="004E7081" w:rsidRDefault="00747DD1" w:rsidP="00002732">
              <w:pPr>
                <w:pStyle w:val="Footer"/>
              </w:pPr>
              <w:r>
                <w:t>5</w:t>
              </w:r>
            </w:p>
          </w:sdtContent>
        </w:sdt>
      </w:tc>
      <w:tc>
        <w:tcPr>
          <w:tcW w:w="842" w:type="dxa"/>
          <w:vAlign w:val="center"/>
        </w:tcPr>
        <w:p w14:paraId="79B6B72E" w14:textId="77777777" w:rsidR="00000000" w:rsidRPr="004E7081" w:rsidRDefault="00747DD1" w:rsidP="00BF669C">
          <w:pPr>
            <w:pStyle w:val="Footer"/>
          </w:pPr>
          <w:r w:rsidRPr="004E7081">
            <w:t>Effective:</w:t>
          </w:r>
        </w:p>
        <w:p w14:paraId="719E67B4" w14:textId="77777777" w:rsidR="00000000" w:rsidRPr="004E7081" w:rsidRDefault="00747DD1" w:rsidP="00BF669C">
          <w:pPr>
            <w:pStyle w:val="Footer"/>
          </w:pPr>
          <w:r w:rsidRPr="004E7081">
            <w:t>Valid To:</w:t>
          </w:r>
        </w:p>
      </w:tc>
      <w:tc>
        <w:tcPr>
          <w:tcW w:w="1604" w:type="dxa"/>
          <w:vAlign w:val="center"/>
        </w:tcPr>
        <w:sdt>
          <w:sdtPr>
            <w:alias w:val="Effective Date"/>
            <w:tag w:val="DMSEffectiveDate"/>
            <w:id w:val="-235469327"/>
            <w:placeholder>
              <w:docPart w:val="B1CFC6590F154315B2E983B997B86D3D"/>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EffectiveDate[1]" w:storeItemID="{F1E6BC4F-FC77-4CC0-8184-FD4DB7BFA77A}"/>
            <w:date w:fullDate="2018-04-10T22:00:00Z">
              <w:dateFormat w:val="d/MM/yyyy"/>
              <w:lid w:val="en-AU"/>
              <w:storeMappedDataAs w:val="dateTime"/>
              <w:calendar w:val="gregorian"/>
            </w:date>
          </w:sdtPr>
          <w:sdtContent>
            <w:p w14:paraId="64FD584E" w14:textId="77777777" w:rsidR="00000000" w:rsidRPr="004E7081" w:rsidRDefault="00747DD1" w:rsidP="00BF669C">
              <w:pPr>
                <w:pStyle w:val="Footer"/>
              </w:pPr>
              <w:r>
                <w:t>10/04/2018</w:t>
              </w:r>
            </w:p>
          </w:sdtContent>
        </w:sdt>
        <w:sdt>
          <w:sdtPr>
            <w:alias w:val="Valid To"/>
            <w:tag w:val="DMSValidTo"/>
            <w:id w:val="1763258278"/>
            <w:placeholder>
              <w:docPart w:val="BFBAA09E9B49461CB6AB3C9882C977BA"/>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ValidTo[1]" w:storeItemID="{F1E6BC4F-FC77-4CC0-8184-FD4DB7BFA77A}"/>
            <w:date w:fullDate="2022-04-10T22:00:00Z">
              <w:dateFormat w:val="d/MM/yyyy"/>
              <w:lid w:val="en-AU"/>
              <w:storeMappedDataAs w:val="dateTime"/>
              <w:calendar w:val="gregorian"/>
            </w:date>
          </w:sdtPr>
          <w:sdtContent>
            <w:p w14:paraId="6631822C" w14:textId="77777777" w:rsidR="00000000" w:rsidRPr="004E7081" w:rsidRDefault="00747DD1" w:rsidP="00002732">
              <w:pPr>
                <w:pStyle w:val="Footer"/>
              </w:pPr>
              <w:r>
                <w:t>10/04/2022</w:t>
              </w:r>
            </w:p>
          </w:sdtContent>
        </w:sdt>
      </w:tc>
      <w:tc>
        <w:tcPr>
          <w:tcW w:w="1265" w:type="dxa"/>
          <w:vAlign w:val="center"/>
        </w:tcPr>
        <w:p w14:paraId="145BCA06" w14:textId="77777777" w:rsidR="00000000" w:rsidRPr="004E7081" w:rsidRDefault="00747DD1" w:rsidP="00BF669C">
          <w:pPr>
            <w:pStyle w:val="Footer"/>
          </w:pPr>
          <w:r w:rsidRPr="004E7081">
            <w:t xml:space="preserve">Page </w:t>
          </w:r>
          <w:r w:rsidRPr="004E7081">
            <w:fldChar w:fldCharType="begin"/>
          </w:r>
          <w:r w:rsidRPr="004E7081">
            <w:instrText xml:space="preserve"> PAGE </w:instrText>
          </w:r>
          <w:r w:rsidRPr="004E7081">
            <w:fldChar w:fldCharType="separate"/>
          </w:r>
          <w:r w:rsidR="006E21E0">
            <w:rPr>
              <w:noProof/>
            </w:rPr>
            <w:t>9</w:t>
          </w:r>
          <w:r w:rsidRPr="004E7081">
            <w:fldChar w:fldCharType="end"/>
          </w:r>
          <w:r w:rsidRPr="004E7081">
            <w:t xml:space="preserve"> of </w:t>
          </w:r>
          <w:fldSimple w:instr=" NUMPAGES   \* MERGEFORMAT ">
            <w:r w:rsidR="006E21E0">
              <w:rPr>
                <w:noProof/>
              </w:rPr>
              <w:t>11</w:t>
            </w:r>
          </w:fldSimple>
        </w:p>
      </w:tc>
    </w:tr>
    <w:tr w:rsidR="00B31C90" w:rsidRPr="004E7081" w14:paraId="0E3FB071" w14:textId="77777777" w:rsidTr="00B31C90">
      <w:trPr>
        <w:cantSplit/>
        <w:trHeight w:hRule="exact" w:val="340"/>
        <w:jc w:val="center"/>
      </w:trPr>
      <w:tc>
        <w:tcPr>
          <w:tcW w:w="10510" w:type="dxa"/>
          <w:gridSpan w:val="7"/>
        </w:tcPr>
        <w:p w14:paraId="69EEEE7A" w14:textId="77777777" w:rsidR="00000000" w:rsidRPr="004E7081" w:rsidRDefault="00747DD1" w:rsidP="00BF669C">
          <w:pPr>
            <w:jc w:val="center"/>
          </w:pPr>
          <w:r w:rsidRPr="004E7081">
            <w:t>Uncontrolled unless viewed on the intranet</w:t>
          </w:r>
        </w:p>
      </w:tc>
    </w:tr>
  </w:tbl>
  <w:p w14:paraId="3C6084AA" w14:textId="77777777" w:rsidR="00000000" w:rsidRPr="004E7081" w:rsidRDefault="00000000">
    <w:pPr>
      <w:pStyle w:val="Footer"/>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18" w:space="0" w:color="11ABA6"/>
      </w:tblBorders>
      <w:tblLayout w:type="fixed"/>
      <w:tblCellMar>
        <w:right w:w="0" w:type="dxa"/>
      </w:tblCellMar>
      <w:tblLook w:val="01E0" w:firstRow="1" w:lastRow="1" w:firstColumn="1" w:lastColumn="1" w:noHBand="0" w:noVBand="0"/>
    </w:tblPr>
    <w:tblGrid>
      <w:gridCol w:w="855"/>
      <w:gridCol w:w="2995"/>
      <w:gridCol w:w="691"/>
      <w:gridCol w:w="2058"/>
      <w:gridCol w:w="819"/>
      <w:gridCol w:w="1557"/>
      <w:gridCol w:w="1229"/>
    </w:tblGrid>
    <w:tr w:rsidR="00B31C90" w:rsidRPr="004E7081" w14:paraId="7CCDA7C7" w14:textId="77777777" w:rsidTr="004D5A38">
      <w:trPr>
        <w:cantSplit/>
        <w:trHeight w:hRule="exact" w:val="567"/>
        <w:jc w:val="center"/>
      </w:trPr>
      <w:tc>
        <w:tcPr>
          <w:tcW w:w="880" w:type="dxa"/>
          <w:vAlign w:val="center"/>
        </w:tcPr>
        <w:p w14:paraId="1135C2BB" w14:textId="77777777" w:rsidR="00000000" w:rsidRPr="004E7081" w:rsidRDefault="00747DD1" w:rsidP="00CA58F5">
          <w:pPr>
            <w:pStyle w:val="Footer"/>
          </w:pPr>
          <w:r w:rsidRPr="004E7081">
            <w:t>Approver:</w:t>
          </w:r>
        </w:p>
        <w:p w14:paraId="567C44A4" w14:textId="77777777" w:rsidR="00000000" w:rsidRPr="004E7081" w:rsidRDefault="00747DD1" w:rsidP="00CA58F5">
          <w:pPr>
            <w:pStyle w:val="Footer"/>
          </w:pPr>
          <w:r w:rsidRPr="004E7081">
            <w:t>Owner:</w:t>
          </w:r>
        </w:p>
      </w:tc>
      <w:tc>
        <w:tcPr>
          <w:tcW w:w="3089" w:type="dxa"/>
          <w:vAlign w:val="center"/>
        </w:tcPr>
        <w:p w14:paraId="78623711" w14:textId="77777777" w:rsidR="00000000" w:rsidRPr="004E7081" w:rsidRDefault="00000000" w:rsidP="00CA58F5">
          <w:pPr>
            <w:pStyle w:val="Footer"/>
          </w:pPr>
          <w:sdt>
            <w:sdtPr>
              <w:alias w:val="Document Approver"/>
              <w:tag w:val="Document_x0020_Approver"/>
              <w:id w:val="-1331372134"/>
              <w:dataBinding w:prefixMappings="xmlns:ns0='http://schemas.microsoft.com/office/2006/metadata/properties' xmlns:ns1='http://www.w3.org/2001/XMLSchema-instance' xmlns:ns2='http://schemas.microsoft.com/office/infopath/2007/PartnerControls' xmlns:ns3='961ad5c4-bd74-49c0-b7a3-6d2f4aecbd7a' xmlns:ns4='http://schemas.microsoft.com/sharepoint/v3/fields' " w:xpath="/ns0:properties[1]/documentManagement[1]/ns3:Document_x0020_Approver[1]" w:storeItemID="{F83D88BA-C42D-42EE-A2C9-65C4194DFB42}"/>
              <w:text/>
            </w:sdtPr>
            <w:sdtContent>
              <w:r w:rsidR="00747DD1" w:rsidRPr="004E7081">
                <w:t>[Process Owner]</w:t>
              </w:r>
            </w:sdtContent>
          </w:sdt>
        </w:p>
        <w:sdt>
          <w:sdtPr>
            <w:alias w:val="Document Owner"/>
            <w:tag w:val="Document_x0020_Owner"/>
            <w:id w:val="-1896412368"/>
            <w:showingPlcHdr/>
            <w:dataBinding w:prefixMappings="xmlns:ns0='http://schemas.microsoft.com/office/2006/metadata/properties' xmlns:ns1='http://www.w3.org/2001/XMLSchema-instance' xmlns:ns2='http://schemas.microsoft.com/office/infopath/2007/PartnerControls' xmlns:ns3='961ad5c4-bd74-49c0-b7a3-6d2f4aecbd7a' xmlns:ns4='http://schemas.microsoft.com/sharepoint/v3/fields' " w:xpath="/ns0:properties[1]/documentManagement[1]/ns3:Document_x0020_Owner[1]" w:storeItemID="{F83D88BA-C42D-42EE-A2C9-65C4194DFB42}"/>
            <w:text/>
          </w:sdtPr>
          <w:sdtContent>
            <w:p w14:paraId="6AE7922A" w14:textId="77777777" w:rsidR="00000000" w:rsidRPr="004E7081" w:rsidRDefault="00747DD1" w:rsidP="00CA58F5">
              <w:pPr>
                <w:pStyle w:val="Footer"/>
              </w:pPr>
              <w:r w:rsidRPr="004E7081">
                <w:t>[Document Owner]</w:t>
              </w:r>
            </w:p>
          </w:sdtContent>
        </w:sdt>
      </w:tc>
      <w:tc>
        <w:tcPr>
          <w:tcW w:w="709" w:type="dxa"/>
          <w:vAlign w:val="center"/>
        </w:tcPr>
        <w:p w14:paraId="50DF535D" w14:textId="77777777" w:rsidR="00000000" w:rsidRPr="004E7081" w:rsidRDefault="00747DD1" w:rsidP="00CA58F5">
          <w:pPr>
            <w:pStyle w:val="Footer"/>
          </w:pPr>
          <w:r w:rsidRPr="004E7081">
            <w:t>Review:</w:t>
          </w:r>
        </w:p>
        <w:p w14:paraId="228DE53D" w14:textId="77777777" w:rsidR="00000000" w:rsidRPr="004E7081" w:rsidRDefault="00747DD1" w:rsidP="00CA58F5">
          <w:pPr>
            <w:pStyle w:val="Footer"/>
          </w:pPr>
          <w:r w:rsidRPr="004E7081">
            <w:t>Version:</w:t>
          </w:r>
        </w:p>
      </w:tc>
      <w:tc>
        <w:tcPr>
          <w:tcW w:w="2121" w:type="dxa"/>
          <w:vAlign w:val="center"/>
        </w:tcPr>
        <w:sdt>
          <w:sdtPr>
            <w:alias w:val="Status"/>
            <w:tag w:val=""/>
            <w:id w:val="-2005194847"/>
            <w:showingPlcHdr/>
            <w:dataBinding w:prefixMappings="xmlns:ns0='http://purl.org/dc/elements/1.1/' xmlns:ns1='http://schemas.openxmlformats.org/package/2006/metadata/core-properties' " w:xpath="/ns1:coreProperties[1]/ns1:contentStatus[1]" w:storeItemID="{6C3C8BC8-F283-45AE-878A-BAB7291924A1}"/>
            <w:text/>
          </w:sdtPr>
          <w:sdtContent>
            <w:p w14:paraId="38A00F75" w14:textId="77777777" w:rsidR="00000000" w:rsidRPr="004E7081" w:rsidRDefault="00747DD1" w:rsidP="00CA58F5">
              <w:pPr>
                <w:pStyle w:val="Footer"/>
              </w:pPr>
              <w:r>
                <w:t xml:space="preserve">     </w:t>
              </w:r>
            </w:p>
          </w:sdtContent>
        </w:sdt>
        <w:sdt>
          <w:sdtPr>
            <w:alias w:val="Comments"/>
            <w:tag w:val=""/>
            <w:id w:val="-1738087517"/>
            <w:showingPlcHdr/>
            <w:dataBinding w:prefixMappings="xmlns:ns0='http://purl.org/dc/elements/1.1/' xmlns:ns1='http://schemas.openxmlformats.org/package/2006/metadata/core-properties' " w:xpath="/ns1:coreProperties[1]/ns0:description[1]" w:storeItemID="{6C3C8BC8-F283-45AE-878A-BAB7291924A1}"/>
            <w:text w:multiLine="1"/>
          </w:sdtPr>
          <w:sdtContent>
            <w:p w14:paraId="6F7DBB1E" w14:textId="77777777" w:rsidR="00000000" w:rsidRPr="004E7081" w:rsidRDefault="00747DD1" w:rsidP="00CA58F5">
              <w:pPr>
                <w:pStyle w:val="Footer"/>
              </w:pPr>
              <w:r>
                <w:t xml:space="preserve">     </w:t>
              </w:r>
            </w:p>
          </w:sdtContent>
        </w:sdt>
      </w:tc>
      <w:tc>
        <w:tcPr>
          <w:tcW w:w="842" w:type="dxa"/>
          <w:vAlign w:val="center"/>
        </w:tcPr>
        <w:p w14:paraId="45804FE8" w14:textId="77777777" w:rsidR="00000000" w:rsidRPr="004E7081" w:rsidRDefault="00747DD1" w:rsidP="00CA58F5">
          <w:pPr>
            <w:pStyle w:val="Footer"/>
          </w:pPr>
          <w:r w:rsidRPr="004E7081">
            <w:t>Effective:</w:t>
          </w:r>
        </w:p>
        <w:p w14:paraId="6686413C" w14:textId="77777777" w:rsidR="00000000" w:rsidRPr="004E7081" w:rsidRDefault="00747DD1" w:rsidP="00CA58F5">
          <w:pPr>
            <w:pStyle w:val="Footer"/>
          </w:pPr>
          <w:r w:rsidRPr="004E7081">
            <w:t>Valid To:</w:t>
          </w:r>
        </w:p>
      </w:tc>
      <w:tc>
        <w:tcPr>
          <w:tcW w:w="1604" w:type="dxa"/>
          <w:vAlign w:val="center"/>
        </w:tcPr>
        <w:p w14:paraId="47817F5A" w14:textId="77777777" w:rsidR="00000000" w:rsidRPr="004E7081" w:rsidRDefault="00000000" w:rsidP="00CA58F5">
          <w:pPr>
            <w:pStyle w:val="Footer"/>
          </w:pPr>
          <w:sdt>
            <w:sdtPr>
              <w:alias w:val="Effective Date"/>
              <w:tag w:val="Effective_x0020_Date"/>
              <w:id w:val="1334647427"/>
              <w:showingPlcHdr/>
              <w:dataBinding w:prefixMappings="xmlns:ns0='http://schemas.microsoft.com/office/2006/metadata/properties' xmlns:ns1='http://www.w3.org/2001/XMLSchema-instance' xmlns:ns2='http://schemas.microsoft.com/office/infopath/2007/PartnerControls' xmlns:ns3='961ad5c4-bd74-49c0-b7a3-6d2f4aecbd7a' xmlns:ns4='http://schemas.microsoft.com/sharepoint/v3/fields' " w:xpath="/ns0:properties[1]/documentManagement[1]/ns3:Effective_x0020_Date[1]" w:storeItemID="{F83D88BA-C42D-42EE-A2C9-65C4194DFB42}"/>
              <w:date w:fullDate="2016-05-23T01:00:00Z">
                <w:dateFormat w:val="dd/MM/yyyy"/>
                <w:lid w:val="en-GB"/>
                <w:storeMappedDataAs w:val="dateTime"/>
                <w:calendar w:val="gregorian"/>
              </w:date>
            </w:sdtPr>
            <w:sdtContent>
              <w:r w:rsidR="00747DD1" w:rsidRPr="004E7081">
                <w:t>[Effective Date]</w:t>
              </w:r>
            </w:sdtContent>
          </w:sdt>
        </w:p>
        <w:p w14:paraId="4DFF7064" w14:textId="77777777" w:rsidR="00000000" w:rsidRPr="004E7081" w:rsidRDefault="00747DD1" w:rsidP="00CA58F5">
          <w:pPr>
            <w:pStyle w:val="Footer"/>
          </w:pPr>
          <w:r w:rsidRPr="004E7081">
            <w:t>[Valid Date]</w:t>
          </w:r>
        </w:p>
      </w:tc>
      <w:tc>
        <w:tcPr>
          <w:tcW w:w="1265" w:type="dxa"/>
          <w:vAlign w:val="center"/>
        </w:tcPr>
        <w:p w14:paraId="5B879E38" w14:textId="77777777" w:rsidR="00000000" w:rsidRPr="004E7081" w:rsidRDefault="00747DD1" w:rsidP="00CA58F5">
          <w:pPr>
            <w:pStyle w:val="Footer"/>
          </w:pPr>
          <w:r w:rsidRPr="004E7081">
            <w:t xml:space="preserve">Page </w:t>
          </w:r>
          <w:r w:rsidRPr="004E7081">
            <w:fldChar w:fldCharType="begin"/>
          </w:r>
          <w:r w:rsidRPr="004E7081">
            <w:instrText xml:space="preserve"> PAGE </w:instrText>
          </w:r>
          <w:r w:rsidRPr="004E7081">
            <w:fldChar w:fldCharType="separate"/>
          </w:r>
          <w:r>
            <w:rPr>
              <w:noProof/>
            </w:rPr>
            <w:t>1</w:t>
          </w:r>
          <w:r w:rsidRPr="004E7081">
            <w:fldChar w:fldCharType="end"/>
          </w:r>
          <w:r w:rsidRPr="004E7081">
            <w:t xml:space="preserve"> of </w:t>
          </w:r>
          <w:fldSimple w:instr=" NUMPAGES   \* MERGEFORMAT ">
            <w:r>
              <w:rPr>
                <w:noProof/>
              </w:rPr>
              <w:t>5</w:t>
            </w:r>
          </w:fldSimple>
        </w:p>
      </w:tc>
    </w:tr>
    <w:tr w:rsidR="00B31C90" w:rsidRPr="004E7081" w14:paraId="3CC60387" w14:textId="77777777" w:rsidTr="004D5A38">
      <w:trPr>
        <w:cantSplit/>
        <w:trHeight w:hRule="exact" w:val="340"/>
        <w:jc w:val="center"/>
      </w:trPr>
      <w:tc>
        <w:tcPr>
          <w:tcW w:w="10510" w:type="dxa"/>
          <w:gridSpan w:val="7"/>
        </w:tcPr>
        <w:p w14:paraId="78AA6A89" w14:textId="77777777" w:rsidR="00000000" w:rsidRPr="004E7081" w:rsidRDefault="00747DD1" w:rsidP="00C520F5">
          <w:pPr>
            <w:jc w:val="center"/>
          </w:pPr>
          <w:r w:rsidRPr="004E7081">
            <w:t>Uncontrolled unless viewed on the intranet</w:t>
          </w:r>
        </w:p>
      </w:tc>
    </w:tr>
  </w:tbl>
  <w:p w14:paraId="13823254" w14:textId="77777777" w:rsidR="00000000" w:rsidRPr="004E7081" w:rsidRDefault="00000000">
    <w:pPr>
      <w:pStyle w:val="Footer"/>
      <w:rPr>
        <w:rFonts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18" w:space="0" w:color="11ABA6"/>
      </w:tblBorders>
      <w:tblLayout w:type="fixed"/>
      <w:tblCellMar>
        <w:right w:w="0" w:type="dxa"/>
      </w:tblCellMar>
      <w:tblLook w:val="01E0" w:firstRow="1" w:lastRow="1" w:firstColumn="1" w:lastColumn="1" w:noHBand="0" w:noVBand="0"/>
    </w:tblPr>
    <w:tblGrid>
      <w:gridCol w:w="1266"/>
      <w:gridCol w:w="4449"/>
      <w:gridCol w:w="1021"/>
      <w:gridCol w:w="3055"/>
      <w:gridCol w:w="1213"/>
      <w:gridCol w:w="2310"/>
      <w:gridCol w:w="1822"/>
    </w:tblGrid>
    <w:tr w:rsidR="00EE35F1" w:rsidRPr="004E7081" w14:paraId="339CFC71" w14:textId="77777777" w:rsidTr="00001314">
      <w:trPr>
        <w:cantSplit/>
        <w:trHeight w:hRule="exact" w:val="754"/>
        <w:jc w:val="center"/>
      </w:trPr>
      <w:tc>
        <w:tcPr>
          <w:tcW w:w="880" w:type="dxa"/>
          <w:vAlign w:val="center"/>
        </w:tcPr>
        <w:p w14:paraId="14937E9A" w14:textId="77777777" w:rsidR="00000000" w:rsidRPr="004E7081" w:rsidRDefault="00747DD1" w:rsidP="00BF669C">
          <w:pPr>
            <w:pStyle w:val="Footer"/>
          </w:pPr>
          <w:r w:rsidRPr="004E7081">
            <w:t>Approver:</w:t>
          </w:r>
        </w:p>
        <w:p w14:paraId="796C9C54" w14:textId="77777777" w:rsidR="00000000" w:rsidRPr="004E7081" w:rsidRDefault="00747DD1" w:rsidP="00BF669C">
          <w:pPr>
            <w:pStyle w:val="Footer"/>
          </w:pPr>
          <w:r w:rsidRPr="004E7081">
            <w:t>Owner:</w:t>
          </w:r>
        </w:p>
      </w:tc>
      <w:tc>
        <w:tcPr>
          <w:tcW w:w="3089" w:type="dxa"/>
          <w:vAlign w:val="center"/>
        </w:tcPr>
        <w:sdt>
          <w:sdtPr>
            <w:alias w:val="Process Owner - role"/>
            <w:tag w:val="DMSProcessOwnerRole"/>
            <w:id w:val="1621417050"/>
            <w:placeholder>
              <w:docPart w:val="A27BEA1E537E4210B009E03BDA0E69D1"/>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ProcessOwnerRole[1]" w:storeItemID="{F1E6BC4F-FC77-4CC0-8184-FD4DB7BFA77A}"/>
            <w:text/>
          </w:sdtPr>
          <w:sdtContent>
            <w:p w14:paraId="56B6402B" w14:textId="77777777" w:rsidR="00000000" w:rsidRPr="004E7081" w:rsidRDefault="00747DD1" w:rsidP="00BF669C">
              <w:pPr>
                <w:pStyle w:val="Footer"/>
              </w:pPr>
              <w:r>
                <w:t>HSEC - General Manager</w:t>
              </w:r>
            </w:p>
          </w:sdtContent>
        </w:sdt>
        <w:sdt>
          <w:sdtPr>
            <w:alias w:val="Document Owner - role"/>
            <w:tag w:val="DMSDocOwnerRole"/>
            <w:id w:val="-663010335"/>
            <w:placeholder>
              <w:docPart w:val="A35C35C29CFF41CAA682F675123A3142"/>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DocOwnerRole[1]" w:storeItemID="{F1E6BC4F-FC77-4CC0-8184-FD4DB7BFA77A}"/>
            <w:text/>
          </w:sdtPr>
          <w:sdtContent>
            <w:p w14:paraId="28C8A2FD" w14:textId="77777777" w:rsidR="00000000" w:rsidRPr="004E7081" w:rsidRDefault="00747DD1" w:rsidP="00BF669C">
              <w:pPr>
                <w:pStyle w:val="Footer"/>
              </w:pPr>
              <w:r>
                <w:t>Mining - Manager - Engineering</w:t>
              </w:r>
            </w:p>
          </w:sdtContent>
        </w:sdt>
      </w:tc>
      <w:tc>
        <w:tcPr>
          <w:tcW w:w="709" w:type="dxa"/>
          <w:vAlign w:val="center"/>
        </w:tcPr>
        <w:p w14:paraId="342196EF" w14:textId="77777777" w:rsidR="00000000" w:rsidRPr="004E7081" w:rsidRDefault="00747DD1" w:rsidP="00BF669C">
          <w:pPr>
            <w:pStyle w:val="Footer"/>
          </w:pPr>
          <w:r w:rsidRPr="004E7081">
            <w:t>Review:</w:t>
          </w:r>
        </w:p>
        <w:p w14:paraId="07A80C32" w14:textId="77777777" w:rsidR="00000000" w:rsidRPr="004E7081" w:rsidRDefault="00747DD1" w:rsidP="00BF669C">
          <w:pPr>
            <w:pStyle w:val="Footer"/>
          </w:pPr>
          <w:r w:rsidRPr="004E7081">
            <w:t>Version:</w:t>
          </w:r>
        </w:p>
      </w:tc>
      <w:tc>
        <w:tcPr>
          <w:tcW w:w="2121" w:type="dxa"/>
          <w:vAlign w:val="center"/>
        </w:tcPr>
        <w:sdt>
          <w:sdtPr>
            <w:alias w:val="Review Period"/>
            <w:tag w:val="DMSReviewPeriod"/>
            <w:id w:val="1763185616"/>
            <w:placeholder>
              <w:docPart w:val="BB1C04D788254B95BCD4F3AD1E38E421"/>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ReviewPeriod[1]" w:storeItemID="{F1E6BC4F-FC77-4CC0-8184-FD4DB7BFA77A}"/>
            <w:dropDownList>
              <w:listItem w:value="[Review Period]"/>
            </w:dropDownList>
          </w:sdtPr>
          <w:sdtContent>
            <w:p w14:paraId="54E88493" w14:textId="77777777" w:rsidR="00000000" w:rsidRPr="004E7081" w:rsidRDefault="00747DD1" w:rsidP="00BF669C">
              <w:pPr>
                <w:pStyle w:val="Footer"/>
              </w:pPr>
              <w:r>
                <w:t>48</w:t>
              </w:r>
            </w:p>
          </w:sdtContent>
        </w:sdt>
        <w:sdt>
          <w:sdtPr>
            <w:alias w:val="Version Number"/>
            <w:tag w:val="DMSVersion"/>
            <w:id w:val="1749234853"/>
            <w:placeholder>
              <w:docPart w:val="63086EA798174442A3EC19137463FEDC"/>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Version[1]" w:storeItemID="{F1E6BC4F-FC77-4CC0-8184-FD4DB7BFA77A}"/>
            <w:text/>
          </w:sdtPr>
          <w:sdtContent>
            <w:p w14:paraId="7732CDE5" w14:textId="77777777" w:rsidR="00000000" w:rsidRPr="004E7081" w:rsidRDefault="00747DD1" w:rsidP="00002732">
              <w:pPr>
                <w:pStyle w:val="Footer"/>
              </w:pPr>
              <w:r>
                <w:t>5</w:t>
              </w:r>
            </w:p>
          </w:sdtContent>
        </w:sdt>
      </w:tc>
      <w:tc>
        <w:tcPr>
          <w:tcW w:w="842" w:type="dxa"/>
          <w:vAlign w:val="center"/>
        </w:tcPr>
        <w:p w14:paraId="7311C9DE" w14:textId="77777777" w:rsidR="00000000" w:rsidRPr="004E7081" w:rsidRDefault="00747DD1" w:rsidP="00BF669C">
          <w:pPr>
            <w:pStyle w:val="Footer"/>
          </w:pPr>
          <w:r w:rsidRPr="004E7081">
            <w:t>Effective:</w:t>
          </w:r>
        </w:p>
        <w:p w14:paraId="0C7A3746" w14:textId="77777777" w:rsidR="00000000" w:rsidRPr="004E7081" w:rsidRDefault="00747DD1" w:rsidP="00BF669C">
          <w:pPr>
            <w:pStyle w:val="Footer"/>
          </w:pPr>
          <w:r w:rsidRPr="004E7081">
            <w:t>Valid To:</w:t>
          </w:r>
        </w:p>
      </w:tc>
      <w:tc>
        <w:tcPr>
          <w:tcW w:w="1604" w:type="dxa"/>
          <w:vAlign w:val="center"/>
        </w:tcPr>
        <w:sdt>
          <w:sdtPr>
            <w:alias w:val="Effective Date"/>
            <w:tag w:val="DMSEffectiveDate"/>
            <w:id w:val="9580164"/>
            <w:placeholder>
              <w:docPart w:val="B1CFC6590F154315B2E983B997B86D3D"/>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EffectiveDate[1]" w:storeItemID="{F1E6BC4F-FC77-4CC0-8184-FD4DB7BFA77A}"/>
            <w:date w:fullDate="2018-04-10T22:00:00Z">
              <w:dateFormat w:val="d/MM/yyyy"/>
              <w:lid w:val="en-AU"/>
              <w:storeMappedDataAs w:val="dateTime"/>
              <w:calendar w:val="gregorian"/>
            </w:date>
          </w:sdtPr>
          <w:sdtContent>
            <w:p w14:paraId="47A72204" w14:textId="77777777" w:rsidR="00000000" w:rsidRPr="004E7081" w:rsidRDefault="00747DD1" w:rsidP="00BF669C">
              <w:pPr>
                <w:pStyle w:val="Footer"/>
              </w:pPr>
              <w:r>
                <w:t>10/04/2018</w:t>
              </w:r>
            </w:p>
          </w:sdtContent>
        </w:sdt>
        <w:sdt>
          <w:sdtPr>
            <w:alias w:val="Valid To"/>
            <w:tag w:val="DMSValidTo"/>
            <w:id w:val="-918015505"/>
            <w:placeholder>
              <w:docPart w:val="BFBAA09E9B49461CB6AB3C9882C977BA"/>
            </w:placeholder>
            <w:dataBinding w:prefixMappings="xmlns:ns0='http://schemas.microsoft.com/office/2006/metadata/properties' xmlns:ns1='http://www.w3.org/2001/XMLSchema-instance' xmlns:ns2='http://schemas.microsoft.com/office/infopath/2007/PartnerControls' xmlns:ns3='14571db4-7252-42ed-8450-55fb32909afb' xmlns:ns4='fef108bb-db64-45b2-9939-bd9c8a3c7a6d' " w:xpath="/ns0:properties[1]/documentManagement[1]/ns3:DMSValidTo[1]" w:storeItemID="{F1E6BC4F-FC77-4CC0-8184-FD4DB7BFA77A}"/>
            <w:date w:fullDate="2022-04-10T22:00:00Z">
              <w:dateFormat w:val="d/MM/yyyy"/>
              <w:lid w:val="en-AU"/>
              <w:storeMappedDataAs w:val="dateTime"/>
              <w:calendar w:val="gregorian"/>
            </w:date>
          </w:sdtPr>
          <w:sdtContent>
            <w:p w14:paraId="71D0C605" w14:textId="77777777" w:rsidR="00000000" w:rsidRPr="004E7081" w:rsidRDefault="00747DD1" w:rsidP="00002732">
              <w:pPr>
                <w:pStyle w:val="Footer"/>
              </w:pPr>
              <w:r>
                <w:t>10/04/2022</w:t>
              </w:r>
            </w:p>
          </w:sdtContent>
        </w:sdt>
      </w:tc>
      <w:tc>
        <w:tcPr>
          <w:tcW w:w="1265" w:type="dxa"/>
          <w:vAlign w:val="center"/>
        </w:tcPr>
        <w:p w14:paraId="7149B476" w14:textId="77777777" w:rsidR="00000000" w:rsidRPr="004E7081" w:rsidRDefault="00747DD1" w:rsidP="00BF669C">
          <w:pPr>
            <w:pStyle w:val="Footer"/>
          </w:pPr>
          <w:r w:rsidRPr="004E7081">
            <w:t xml:space="preserve">Page </w:t>
          </w:r>
          <w:r w:rsidRPr="004E7081">
            <w:fldChar w:fldCharType="begin"/>
          </w:r>
          <w:r w:rsidRPr="004E7081">
            <w:instrText xml:space="preserve"> PAGE </w:instrText>
          </w:r>
          <w:r w:rsidRPr="004E7081">
            <w:fldChar w:fldCharType="separate"/>
          </w:r>
          <w:r w:rsidR="006E21E0">
            <w:rPr>
              <w:noProof/>
            </w:rPr>
            <w:t>10</w:t>
          </w:r>
          <w:r w:rsidRPr="004E7081">
            <w:fldChar w:fldCharType="end"/>
          </w:r>
          <w:r w:rsidRPr="004E7081">
            <w:t xml:space="preserve"> of </w:t>
          </w:r>
          <w:fldSimple w:instr=" NUMPAGES   \* MERGEFORMAT ">
            <w:r w:rsidR="006E21E0">
              <w:rPr>
                <w:noProof/>
              </w:rPr>
              <w:t>11</w:t>
            </w:r>
          </w:fldSimple>
        </w:p>
      </w:tc>
    </w:tr>
    <w:tr w:rsidR="00EE35F1" w:rsidRPr="004E7081" w14:paraId="509CC4E5" w14:textId="77777777" w:rsidTr="00B31C90">
      <w:trPr>
        <w:cantSplit/>
        <w:trHeight w:hRule="exact" w:val="340"/>
        <w:jc w:val="center"/>
      </w:trPr>
      <w:tc>
        <w:tcPr>
          <w:tcW w:w="10510" w:type="dxa"/>
          <w:gridSpan w:val="7"/>
        </w:tcPr>
        <w:p w14:paraId="288D5258" w14:textId="77777777" w:rsidR="00000000" w:rsidRPr="004E7081" w:rsidRDefault="00747DD1" w:rsidP="00BF669C">
          <w:pPr>
            <w:jc w:val="center"/>
          </w:pPr>
          <w:r w:rsidRPr="004E7081">
            <w:t>Uncontrolled unless viewed on the intranet</w:t>
          </w:r>
        </w:p>
      </w:tc>
    </w:tr>
  </w:tbl>
  <w:p w14:paraId="293A779C" w14:textId="77777777" w:rsidR="00000000" w:rsidRPr="004E7081" w:rsidRDefault="00000000">
    <w:pPr>
      <w:pStyle w:val="Footer"/>
      <w:rPr>
        <w:rFonts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CC58" w14:textId="77777777" w:rsidR="0062327B" w:rsidRDefault="0062327B">
      <w:r>
        <w:separator/>
      </w:r>
    </w:p>
  </w:footnote>
  <w:footnote w:type="continuationSeparator" w:id="0">
    <w:p w14:paraId="286F7CB2" w14:textId="77777777" w:rsidR="0062327B" w:rsidRDefault="00623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94" w:type="pct"/>
      <w:jc w:val="center"/>
      <w:tblBorders>
        <w:bottom w:val="single" w:sz="18" w:space="0" w:color="11ABA6"/>
      </w:tblBorders>
      <w:tblLook w:val="04A0" w:firstRow="1" w:lastRow="0" w:firstColumn="1" w:lastColumn="0" w:noHBand="0" w:noVBand="1"/>
    </w:tblPr>
    <w:tblGrid>
      <w:gridCol w:w="10600"/>
    </w:tblGrid>
    <w:tr w:rsidR="00B31C90" w:rsidRPr="0041730F" w14:paraId="77251A15" w14:textId="77777777" w:rsidTr="00B31C90">
      <w:trPr>
        <w:cantSplit/>
        <w:trHeight w:val="387"/>
        <w:jc w:val="center"/>
      </w:trPr>
      <w:sdt>
        <w:sdtPr>
          <w:rPr>
            <w:sz w:val="22"/>
          </w:rPr>
          <w:alias w:val="Title"/>
          <w:tag w:val=""/>
          <w:id w:val="-836918780"/>
          <w:placeholder>
            <w:docPart w:val="E15DC902BC694E498F475A4F69F0D3BA"/>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10600" w:type="dxa"/>
              <w:vAlign w:val="center"/>
            </w:tcPr>
            <w:p w14:paraId="34F6B25B" w14:textId="77777777" w:rsidR="00000000" w:rsidRPr="0041730F" w:rsidRDefault="00747DD1" w:rsidP="00FE465A">
              <w:pPr>
                <w:pStyle w:val="Header"/>
              </w:pPr>
              <w:r w:rsidRPr="000570B3">
                <w:rPr>
                  <w:rStyle w:val="PlaceholderText"/>
                </w:rPr>
                <w:t>[Title]</w:t>
              </w:r>
            </w:p>
          </w:tc>
        </w:sdtContent>
      </w:sdt>
    </w:tr>
  </w:tbl>
  <w:p w14:paraId="65668D57" w14:textId="77777777" w:rsidR="00000000" w:rsidRDefault="00000000" w:rsidP="00002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94" w:type="pct"/>
      <w:jc w:val="center"/>
      <w:tblBorders>
        <w:bottom w:val="single" w:sz="18" w:space="0" w:color="11ABA6"/>
      </w:tblBorders>
      <w:tblLook w:val="04A0" w:firstRow="1" w:lastRow="0" w:firstColumn="1" w:lastColumn="0" w:noHBand="0" w:noVBand="1"/>
    </w:tblPr>
    <w:tblGrid>
      <w:gridCol w:w="4962"/>
      <w:gridCol w:w="5638"/>
    </w:tblGrid>
    <w:tr w:rsidR="00B31C90" w:rsidRPr="0041730F" w14:paraId="3B3A664B" w14:textId="77777777" w:rsidTr="004D5A38">
      <w:trPr>
        <w:cantSplit/>
        <w:trHeight w:val="387"/>
        <w:jc w:val="center"/>
      </w:trPr>
      <w:tc>
        <w:tcPr>
          <w:tcW w:w="4962" w:type="dxa"/>
          <w:vAlign w:val="center"/>
        </w:tcPr>
        <w:p w14:paraId="4EABBE19" w14:textId="77777777" w:rsidR="00000000" w:rsidRPr="0041730F" w:rsidRDefault="00747DD1" w:rsidP="00F5283F">
          <w:pPr>
            <w:pStyle w:val="Header"/>
            <w:rPr>
              <w:rFonts w:eastAsia="Arial"/>
            </w:rPr>
          </w:pPr>
          <w:r w:rsidRPr="0041730F">
            <w:rPr>
              <w:rFonts w:eastAsia="Arial"/>
            </w:rPr>
            <w:t>Glencore – North Queensland Operations</w:t>
          </w:r>
        </w:p>
        <w:p w14:paraId="2DA89ABA" w14:textId="77777777" w:rsidR="00000000" w:rsidRPr="0041730F" w:rsidRDefault="00747DD1" w:rsidP="00F5283F">
          <w:pPr>
            <w:pStyle w:val="Header"/>
            <w:rPr>
              <w:rFonts w:eastAsia="Arial"/>
            </w:rPr>
          </w:pPr>
          <w:r>
            <w:t>Governance</w:t>
          </w:r>
        </w:p>
      </w:tc>
      <w:tc>
        <w:tcPr>
          <w:tcW w:w="5638" w:type="dxa"/>
          <w:vAlign w:val="bottom"/>
        </w:tcPr>
        <w:p w14:paraId="38449CA6" w14:textId="77777777" w:rsidR="00000000" w:rsidRPr="0041730F" w:rsidRDefault="00747DD1" w:rsidP="00F5283F">
          <w:pPr>
            <w:pStyle w:val="Header"/>
            <w:jc w:val="right"/>
          </w:pPr>
          <w:r w:rsidRPr="0041730F">
            <w:t>[</w:t>
          </w:r>
          <w:r>
            <w:t>Governance</w:t>
          </w:r>
          <w:r w:rsidRPr="0041730F">
            <w:t xml:space="preserve"> Name]</w:t>
          </w:r>
        </w:p>
      </w:tc>
    </w:tr>
  </w:tbl>
  <w:p w14:paraId="4A732ADB"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94" w:type="pct"/>
      <w:jc w:val="center"/>
      <w:tblBorders>
        <w:bottom w:val="single" w:sz="18" w:space="0" w:color="11ABA6"/>
      </w:tblBorders>
      <w:tblLook w:val="04A0" w:firstRow="1" w:lastRow="0" w:firstColumn="1" w:lastColumn="0" w:noHBand="0" w:noVBand="1"/>
    </w:tblPr>
    <w:tblGrid>
      <w:gridCol w:w="10600"/>
    </w:tblGrid>
    <w:tr w:rsidR="00EE35F1" w:rsidRPr="0041730F" w14:paraId="48E99874" w14:textId="77777777" w:rsidTr="00B31C90">
      <w:trPr>
        <w:cantSplit/>
        <w:trHeight w:val="387"/>
        <w:jc w:val="center"/>
      </w:trPr>
      <w:sdt>
        <w:sdtPr>
          <w:rPr>
            <w:sz w:val="22"/>
          </w:rPr>
          <w:alias w:val="Title"/>
          <w:tag w:val=""/>
          <w:id w:val="539101500"/>
          <w:placeholder>
            <w:docPart w:val="E15DC902BC694E498F475A4F69F0D3BA"/>
          </w:placeholder>
          <w:showingPlcHdr/>
          <w:dataBinding w:prefixMappings="xmlns:ns0='http://purl.org/dc/elements/1.1/' xmlns:ns1='http://schemas.openxmlformats.org/package/2006/metadata/core-properties' " w:xpath="/ns1:coreProperties[1]/ns0:title[1]" w:storeItemID="{6C3C8BC8-F283-45AE-878A-BAB7291924A1}"/>
          <w:text/>
        </w:sdtPr>
        <w:sdtContent>
          <w:tc>
            <w:tcPr>
              <w:tcW w:w="10600" w:type="dxa"/>
              <w:vAlign w:val="center"/>
            </w:tcPr>
            <w:p w14:paraId="74B46DEA" w14:textId="77777777" w:rsidR="00000000" w:rsidRPr="0041730F" w:rsidRDefault="00747DD1" w:rsidP="00FE465A">
              <w:pPr>
                <w:pStyle w:val="Header"/>
              </w:pPr>
              <w:r w:rsidRPr="000570B3">
                <w:rPr>
                  <w:rStyle w:val="PlaceholderText"/>
                </w:rPr>
                <w:t>[Title]</w:t>
              </w:r>
            </w:p>
          </w:tc>
        </w:sdtContent>
      </w:sdt>
    </w:tr>
  </w:tbl>
  <w:sdt>
    <w:sdtPr>
      <w:id w:val="-1766451847"/>
      <w:docPartObj>
        <w:docPartGallery w:val="Watermarks"/>
        <w:docPartUnique/>
      </w:docPartObj>
    </w:sdtPr>
    <w:sdtContent>
      <w:p w14:paraId="448A69F0" w14:textId="77777777" w:rsidR="00000000" w:rsidRDefault="00A73289" w:rsidP="00002732">
        <w:pPr>
          <w:pStyle w:val="Header"/>
        </w:pPr>
        <w:r>
          <w:rPr>
            <w:noProof/>
            <w:lang w:eastAsia="en-AU"/>
          </w:rPr>
          <mc:AlternateContent>
            <mc:Choice Requires="wps">
              <w:drawing>
                <wp:anchor distT="0" distB="0" distL="114300" distR="114300" simplePos="0" relativeHeight="251659264" behindDoc="1" locked="0" layoutInCell="0" allowOverlap="1" wp14:anchorId="2BEE1944">
                  <wp:simplePos x="0" y="0"/>
                  <wp:positionH relativeFrom="margin">
                    <wp:align>center</wp:align>
                  </wp:positionH>
                  <wp:positionV relativeFrom="margin">
                    <wp:align>center</wp:align>
                  </wp:positionV>
                  <wp:extent cx="5237480" cy="3142615"/>
                  <wp:effectExtent l="0" t="1143000" r="0" b="6578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722FFD7" w14:textId="77777777" w:rsidR="00A73289" w:rsidRDefault="00A73289" w:rsidP="00A73289">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EE1944" id="_x0000_t202" coordsize="21600,21600" o:spt="202" path="m,l,21600r21600,l21600,xe">
                  <v:stroke joinstyle="miter"/>
                  <v:path gradientshapeok="t" o:connecttype="rect"/>
                </v:shapetype>
                <v:shape id="Text Box 1" o:spid="_x0000_s1027" type="#_x0000_t202" style="position:absolute;margin-left:0;margin-top:0;width:412.4pt;height:247.4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grR9AEAAMU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" o:allowincell="f" filled="f" stroked="f">
                  <v:stroke joinstyle="round"/>
                  <o:lock v:ext="edit" shapetype="t"/>
                  <v:textbox style="mso-fit-shape-to-text:t">
                    <w:txbxContent>
                      <w:p w14:paraId="3722FFD7" w14:textId="77777777" w:rsidR="00A73289" w:rsidRDefault="00A73289" w:rsidP="00A73289">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BB4880A"/>
    <w:lvl w:ilvl="0">
      <w:start w:val="1"/>
      <w:numFmt w:val="decimal"/>
      <w:pStyle w:val="Heading1"/>
      <w:suff w:val="space"/>
      <w:lvlText w:val="%1."/>
      <w:lvlJc w:val="left"/>
      <w:pPr>
        <w:ind w:left="363" w:hanging="363"/>
      </w:pPr>
      <w:rPr>
        <w:rFonts w:ascii="Calibri" w:hAnsi="Calibri" w:hint="default"/>
        <w:b/>
        <w:i w:val="0"/>
        <w:caps w:val="0"/>
        <w:strike w:val="0"/>
        <w:dstrike w:val="0"/>
        <w:vanish w:val="0"/>
        <w:color w:val="auto"/>
        <w:spacing w:val="0"/>
        <w:w w:val="100"/>
        <w:kern w:val="0"/>
        <w:position w:val="0"/>
        <w:sz w:val="28"/>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363" w:hanging="363"/>
      </w:pPr>
      <w:rPr>
        <w:rFonts w:ascii="Calibri" w:hAnsi="Calibri" w:cs="Times New Roman" w:hint="default"/>
        <w:b/>
        <w:bCs w:val="0"/>
        <w:i w:val="0"/>
        <w:iCs w:val="0"/>
        <w:caps w:val="0"/>
        <w:smallCaps w:val="0"/>
        <w:strike w:val="0"/>
        <w:dstrike w:val="0"/>
        <w:noProof w:val="0"/>
        <w:vanish w:val="0"/>
        <w:color w:val="auto"/>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340" w:hanging="340"/>
      </w:pPr>
      <w:rPr>
        <w:rFonts w:ascii="Calibri" w:hAnsi="Calibri" w:hint="default"/>
        <w:b/>
        <w:bCs w:val="0"/>
        <w:i w:val="0"/>
        <w:iCs w:val="0"/>
        <w:caps w:val="0"/>
        <w:smallCaps w:val="0"/>
        <w:strike w:val="0"/>
        <w:dstrike w:val="0"/>
        <w:noProof w:val="0"/>
        <w:vanish w:val="0"/>
        <w:color w:val="auto"/>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363" w:hanging="363"/>
      </w:pPr>
      <w:rPr>
        <w:rFonts w:hint="default"/>
        <w:sz w:val="20"/>
      </w:rPr>
    </w:lvl>
    <w:lvl w:ilvl="4">
      <w:start w:val="1"/>
      <w:numFmt w:val="decimal"/>
      <w:pStyle w:val="Heading5"/>
      <w:lvlText w:val="%1.%2.%3.%4.%5."/>
      <w:lvlJc w:val="left"/>
      <w:pPr>
        <w:ind w:left="363" w:hanging="363"/>
      </w:pPr>
      <w:rPr>
        <w:rFonts w:hint="default"/>
      </w:rPr>
    </w:lvl>
    <w:lvl w:ilvl="5">
      <w:start w:val="1"/>
      <w:numFmt w:val="decimal"/>
      <w:pStyle w:val="Heading6"/>
      <w:lvlText w:val="%1.%2.%3.%4.%5.%6."/>
      <w:lvlJc w:val="left"/>
      <w:pPr>
        <w:ind w:left="363" w:hanging="363"/>
      </w:pPr>
      <w:rPr>
        <w:rFonts w:hint="default"/>
      </w:rPr>
    </w:lvl>
    <w:lvl w:ilvl="6">
      <w:start w:val="1"/>
      <w:numFmt w:val="decimal"/>
      <w:pStyle w:val="Heading7"/>
      <w:lvlText w:val="%1.%2.%3.%4.%5.%6.%7."/>
      <w:lvlJc w:val="left"/>
      <w:pPr>
        <w:ind w:left="363" w:hanging="363"/>
      </w:pPr>
      <w:rPr>
        <w:rFonts w:hint="default"/>
      </w:rPr>
    </w:lvl>
    <w:lvl w:ilvl="7">
      <w:start w:val="1"/>
      <w:numFmt w:val="decimal"/>
      <w:lvlText w:val="%1.%2.%3.%4.%5.%6.%7.%8."/>
      <w:lvlJc w:val="left"/>
      <w:pPr>
        <w:ind w:left="363" w:hanging="363"/>
      </w:pPr>
      <w:rPr>
        <w:rFonts w:hint="default"/>
      </w:rPr>
    </w:lvl>
    <w:lvl w:ilvl="8">
      <w:start w:val="1"/>
      <w:numFmt w:val="decimal"/>
      <w:pStyle w:val="Heading8"/>
      <w:lvlText w:val="%1.%2.%3.%4.%5.%6.%7.%8.%9."/>
      <w:lvlJc w:val="left"/>
      <w:pPr>
        <w:ind w:left="363" w:hanging="363"/>
      </w:pPr>
      <w:rPr>
        <w:rFonts w:hint="default"/>
      </w:rPr>
    </w:lvl>
  </w:abstractNum>
  <w:abstractNum w:abstractNumId="1" w15:restartNumberingAfterBreak="0">
    <w:nsid w:val="23727241"/>
    <w:multiLevelType w:val="hybridMultilevel"/>
    <w:tmpl w:val="070CB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D775F2"/>
    <w:multiLevelType w:val="hybridMultilevel"/>
    <w:tmpl w:val="5772448C"/>
    <w:lvl w:ilvl="0" w:tplc="73D42E9A">
      <w:start w:val="3"/>
      <w:numFmt w:val="bullet"/>
      <w:lvlText w:val=""/>
      <w:lvlJc w:val="left"/>
      <w:pPr>
        <w:ind w:left="720" w:hanging="360"/>
      </w:pPr>
      <w:rPr>
        <w:rFonts w:ascii="Symbol" w:eastAsia="Avenir LT Com 45 Book"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887D44"/>
    <w:multiLevelType w:val="hybridMultilevel"/>
    <w:tmpl w:val="E7CE5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EB3B20"/>
    <w:multiLevelType w:val="hybridMultilevel"/>
    <w:tmpl w:val="9D7C1D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7F7AF140">
      <w:numFmt w:val="bullet"/>
      <w:lvlText w:val="•"/>
      <w:lvlJc w:val="left"/>
      <w:pPr>
        <w:ind w:left="2910" w:hanging="390"/>
      </w:pPr>
      <w:rPr>
        <w:rFonts w:ascii="Calibri" w:eastAsia="Times New Roman" w:hAnsi="Calibri" w:cs="Calibri"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3B3851"/>
    <w:multiLevelType w:val="hybridMultilevel"/>
    <w:tmpl w:val="5574A2E6"/>
    <w:lvl w:ilvl="0" w:tplc="0C09000F">
      <w:start w:val="1"/>
      <w:numFmt w:val="decimal"/>
      <w:lvlText w:val="%1."/>
      <w:lvlJc w:val="left"/>
      <w:pPr>
        <w:ind w:left="770" w:hanging="360"/>
      </w:pPr>
    </w:lvl>
    <w:lvl w:ilvl="1" w:tplc="0C090019" w:tentative="1">
      <w:start w:val="1"/>
      <w:numFmt w:val="lowerLetter"/>
      <w:lvlText w:val="%2."/>
      <w:lvlJc w:val="left"/>
      <w:pPr>
        <w:ind w:left="1490" w:hanging="360"/>
      </w:pPr>
    </w:lvl>
    <w:lvl w:ilvl="2" w:tplc="0C09001B" w:tentative="1">
      <w:start w:val="1"/>
      <w:numFmt w:val="lowerRoman"/>
      <w:lvlText w:val="%3."/>
      <w:lvlJc w:val="right"/>
      <w:pPr>
        <w:ind w:left="2210" w:hanging="180"/>
      </w:pPr>
    </w:lvl>
    <w:lvl w:ilvl="3" w:tplc="0C09000F" w:tentative="1">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num w:numId="1" w16cid:durableId="1927611742">
    <w:abstractNumId w:val="0"/>
  </w:num>
  <w:num w:numId="2" w16cid:durableId="1407680431">
    <w:abstractNumId w:val="5"/>
  </w:num>
  <w:num w:numId="3" w16cid:durableId="1859194475">
    <w:abstractNumId w:val="4"/>
  </w:num>
  <w:num w:numId="4" w16cid:durableId="1219786770">
    <w:abstractNumId w:val="3"/>
  </w:num>
  <w:num w:numId="5" w16cid:durableId="14550520">
    <w:abstractNumId w:val="1"/>
  </w:num>
  <w:num w:numId="6" w16cid:durableId="298921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iers, Dean (Murrin Murrin - AU)">
    <w15:presenceInfo w15:providerId="AD" w15:userId="S-1-5-21-3304051128-618768200-2094459578-751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289"/>
    <w:rsid w:val="00006FF3"/>
    <w:rsid w:val="0062327B"/>
    <w:rsid w:val="006E21E0"/>
    <w:rsid w:val="00747DD1"/>
    <w:rsid w:val="00A73289"/>
    <w:rsid w:val="00BA25D4"/>
    <w:rsid w:val="00C76D37"/>
    <w:rsid w:val="00DE1847"/>
    <w:rsid w:val="00EF1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9D792"/>
  <w15:chartTrackingRefBased/>
  <w15:docId w15:val="{2FEF4E37-8C97-4B3C-9AEF-455654A3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3289"/>
    <w:pPr>
      <w:spacing w:after="0" w:line="240" w:lineRule="auto"/>
    </w:pPr>
    <w:rPr>
      <w:rFonts w:ascii="Calibri" w:hAnsi="Calibri"/>
      <w:sz w:val="20"/>
      <w:szCs w:val="20"/>
      <w:lang w:val="en-AU"/>
    </w:rPr>
  </w:style>
  <w:style w:type="paragraph" w:styleId="Heading1">
    <w:name w:val="heading 1"/>
    <w:next w:val="BodyText"/>
    <w:link w:val="Heading1Char"/>
    <w:qFormat/>
    <w:rsid w:val="00A73289"/>
    <w:pPr>
      <w:keepNext/>
      <w:numPr>
        <w:numId w:val="1"/>
      </w:numPr>
      <w:spacing w:before="240" w:after="240" w:line="240" w:lineRule="auto"/>
      <w:outlineLvl w:val="0"/>
    </w:pPr>
    <w:rPr>
      <w:rFonts w:ascii="Calibri" w:eastAsia="Times New Roman" w:hAnsi="Calibri" w:cs="Times New Roman"/>
      <w:b/>
      <w:caps/>
      <w:kern w:val="28"/>
      <w:sz w:val="28"/>
      <w:szCs w:val="20"/>
      <w:lang w:val="en-AU"/>
    </w:rPr>
  </w:style>
  <w:style w:type="paragraph" w:styleId="Heading2">
    <w:name w:val="heading 2"/>
    <w:basedOn w:val="Heading1"/>
    <w:next w:val="BodyText"/>
    <w:link w:val="Heading2Char"/>
    <w:qFormat/>
    <w:rsid w:val="00A73289"/>
    <w:pPr>
      <w:numPr>
        <w:ilvl w:val="1"/>
      </w:numPr>
      <w:outlineLvl w:val="1"/>
    </w:pPr>
    <w:rPr>
      <w:sz w:val="24"/>
    </w:rPr>
  </w:style>
  <w:style w:type="paragraph" w:styleId="Heading3">
    <w:name w:val="heading 3"/>
    <w:basedOn w:val="Heading2"/>
    <w:next w:val="BodyText"/>
    <w:link w:val="Heading3Char"/>
    <w:qFormat/>
    <w:rsid w:val="00A73289"/>
    <w:pPr>
      <w:numPr>
        <w:ilvl w:val="2"/>
      </w:numPr>
      <w:outlineLvl w:val="2"/>
    </w:pPr>
    <w:rPr>
      <w:caps w:val="0"/>
    </w:rPr>
  </w:style>
  <w:style w:type="paragraph" w:styleId="Heading4">
    <w:name w:val="heading 4"/>
    <w:basedOn w:val="Heading3"/>
    <w:next w:val="BodyText"/>
    <w:link w:val="Heading4Char"/>
    <w:rsid w:val="00A73289"/>
    <w:pPr>
      <w:numPr>
        <w:ilvl w:val="3"/>
      </w:numPr>
      <w:spacing w:before="120" w:after="120"/>
      <w:outlineLvl w:val="3"/>
    </w:pPr>
  </w:style>
  <w:style w:type="paragraph" w:styleId="Heading5">
    <w:name w:val="heading 5"/>
    <w:basedOn w:val="Heading4"/>
    <w:next w:val="BodyText"/>
    <w:link w:val="Heading5Char"/>
    <w:unhideWhenUsed/>
    <w:rsid w:val="00A73289"/>
    <w:pPr>
      <w:numPr>
        <w:ilvl w:val="4"/>
      </w:numPr>
      <w:outlineLvl w:val="4"/>
    </w:pPr>
  </w:style>
  <w:style w:type="paragraph" w:styleId="Heading6">
    <w:name w:val="heading 6"/>
    <w:basedOn w:val="Heading5"/>
    <w:next w:val="BodyText"/>
    <w:link w:val="Heading6Char"/>
    <w:unhideWhenUsed/>
    <w:rsid w:val="00A73289"/>
    <w:pPr>
      <w:numPr>
        <w:ilvl w:val="5"/>
      </w:numPr>
      <w:spacing w:before="240" w:after="60"/>
      <w:outlineLvl w:val="5"/>
    </w:pPr>
  </w:style>
  <w:style w:type="paragraph" w:styleId="Heading7">
    <w:name w:val="heading 7"/>
    <w:basedOn w:val="Heading6"/>
    <w:next w:val="BodyText"/>
    <w:link w:val="Heading7Char"/>
    <w:unhideWhenUsed/>
    <w:rsid w:val="00A73289"/>
    <w:pPr>
      <w:numPr>
        <w:ilvl w:val="6"/>
      </w:numPr>
      <w:spacing w:before="120" w:after="120"/>
      <w:outlineLvl w:val="6"/>
    </w:pPr>
  </w:style>
  <w:style w:type="paragraph" w:styleId="Heading8">
    <w:name w:val="heading 8"/>
    <w:basedOn w:val="Heading7"/>
    <w:next w:val="BodyText"/>
    <w:link w:val="Heading8Char"/>
    <w:unhideWhenUsed/>
    <w:rsid w:val="00A73289"/>
    <w:pPr>
      <w:numPr>
        <w:ilvl w:val="8"/>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289"/>
    <w:rPr>
      <w:rFonts w:ascii="Calibri" w:eastAsia="Times New Roman" w:hAnsi="Calibri" w:cs="Times New Roman"/>
      <w:b/>
      <w:caps/>
      <w:kern w:val="28"/>
      <w:sz w:val="28"/>
      <w:szCs w:val="20"/>
      <w:lang w:val="en-AU"/>
    </w:rPr>
  </w:style>
  <w:style w:type="character" w:customStyle="1" w:styleId="Heading2Char">
    <w:name w:val="Heading 2 Char"/>
    <w:basedOn w:val="DefaultParagraphFont"/>
    <w:link w:val="Heading2"/>
    <w:rsid w:val="00A73289"/>
    <w:rPr>
      <w:rFonts w:ascii="Calibri" w:eastAsia="Times New Roman" w:hAnsi="Calibri" w:cs="Times New Roman"/>
      <w:b/>
      <w:caps/>
      <w:kern w:val="28"/>
      <w:sz w:val="24"/>
      <w:szCs w:val="20"/>
      <w:lang w:val="en-AU"/>
    </w:rPr>
  </w:style>
  <w:style w:type="character" w:customStyle="1" w:styleId="Heading3Char">
    <w:name w:val="Heading 3 Char"/>
    <w:basedOn w:val="DefaultParagraphFont"/>
    <w:link w:val="Heading3"/>
    <w:rsid w:val="00A73289"/>
    <w:rPr>
      <w:rFonts w:ascii="Calibri" w:eastAsia="Times New Roman" w:hAnsi="Calibri" w:cs="Times New Roman"/>
      <w:b/>
      <w:kern w:val="28"/>
      <w:sz w:val="24"/>
      <w:szCs w:val="20"/>
      <w:lang w:val="en-AU"/>
    </w:rPr>
  </w:style>
  <w:style w:type="character" w:customStyle="1" w:styleId="Heading4Char">
    <w:name w:val="Heading 4 Char"/>
    <w:basedOn w:val="DefaultParagraphFont"/>
    <w:link w:val="Heading4"/>
    <w:rsid w:val="00A73289"/>
    <w:rPr>
      <w:rFonts w:ascii="Calibri" w:eastAsia="Times New Roman" w:hAnsi="Calibri" w:cs="Times New Roman"/>
      <w:b/>
      <w:kern w:val="28"/>
      <w:sz w:val="24"/>
      <w:szCs w:val="20"/>
      <w:lang w:val="en-AU"/>
    </w:rPr>
  </w:style>
  <w:style w:type="character" w:customStyle="1" w:styleId="Heading5Char">
    <w:name w:val="Heading 5 Char"/>
    <w:basedOn w:val="DefaultParagraphFont"/>
    <w:link w:val="Heading5"/>
    <w:rsid w:val="00A73289"/>
    <w:rPr>
      <w:rFonts w:ascii="Calibri" w:eastAsia="Times New Roman" w:hAnsi="Calibri" w:cs="Times New Roman"/>
      <w:b/>
      <w:kern w:val="28"/>
      <w:sz w:val="24"/>
      <w:szCs w:val="20"/>
      <w:lang w:val="en-AU"/>
    </w:rPr>
  </w:style>
  <w:style w:type="character" w:customStyle="1" w:styleId="Heading6Char">
    <w:name w:val="Heading 6 Char"/>
    <w:basedOn w:val="DefaultParagraphFont"/>
    <w:link w:val="Heading6"/>
    <w:rsid w:val="00A73289"/>
    <w:rPr>
      <w:rFonts w:ascii="Calibri" w:eastAsia="Times New Roman" w:hAnsi="Calibri" w:cs="Times New Roman"/>
      <w:b/>
      <w:kern w:val="28"/>
      <w:sz w:val="24"/>
      <w:szCs w:val="20"/>
      <w:lang w:val="en-AU"/>
    </w:rPr>
  </w:style>
  <w:style w:type="character" w:customStyle="1" w:styleId="Heading7Char">
    <w:name w:val="Heading 7 Char"/>
    <w:basedOn w:val="DefaultParagraphFont"/>
    <w:link w:val="Heading7"/>
    <w:rsid w:val="00A73289"/>
    <w:rPr>
      <w:rFonts w:ascii="Calibri" w:eastAsia="Times New Roman" w:hAnsi="Calibri" w:cs="Times New Roman"/>
      <w:b/>
      <w:kern w:val="28"/>
      <w:sz w:val="24"/>
      <w:szCs w:val="20"/>
      <w:lang w:val="en-AU"/>
    </w:rPr>
  </w:style>
  <w:style w:type="character" w:customStyle="1" w:styleId="Heading8Char">
    <w:name w:val="Heading 8 Char"/>
    <w:basedOn w:val="DefaultParagraphFont"/>
    <w:link w:val="Heading8"/>
    <w:rsid w:val="00A73289"/>
    <w:rPr>
      <w:rFonts w:ascii="Calibri" w:eastAsia="Times New Roman" w:hAnsi="Calibri" w:cs="Times New Roman"/>
      <w:b/>
      <w:kern w:val="28"/>
      <w:sz w:val="24"/>
      <w:szCs w:val="20"/>
      <w:lang w:val="en-AU"/>
    </w:rPr>
  </w:style>
  <w:style w:type="paragraph" w:styleId="Title">
    <w:name w:val="Title"/>
    <w:link w:val="TitleChar"/>
    <w:rsid w:val="00A73289"/>
    <w:pPr>
      <w:widowControl w:val="0"/>
      <w:autoSpaceDE w:val="0"/>
      <w:autoSpaceDN w:val="0"/>
      <w:spacing w:after="0" w:line="240" w:lineRule="auto"/>
      <w:jc w:val="center"/>
    </w:pPr>
    <w:rPr>
      <w:rFonts w:ascii="Calibri" w:eastAsia="Times New Roman" w:hAnsi="Calibri" w:cs="Times New Roman"/>
      <w:b/>
      <w:sz w:val="32"/>
      <w:szCs w:val="20"/>
      <w:lang w:val="en-US"/>
    </w:rPr>
  </w:style>
  <w:style w:type="character" w:customStyle="1" w:styleId="TitleChar">
    <w:name w:val="Title Char"/>
    <w:basedOn w:val="DefaultParagraphFont"/>
    <w:link w:val="Title"/>
    <w:rsid w:val="00A73289"/>
    <w:rPr>
      <w:rFonts w:ascii="Calibri" w:eastAsia="Times New Roman" w:hAnsi="Calibri" w:cs="Times New Roman"/>
      <w:b/>
      <w:sz w:val="32"/>
      <w:szCs w:val="20"/>
      <w:lang w:val="en-US"/>
    </w:rPr>
  </w:style>
  <w:style w:type="table" w:styleId="TableGrid">
    <w:name w:val="Table Grid"/>
    <w:basedOn w:val="TableNormal"/>
    <w:rsid w:val="00A73289"/>
    <w:pPr>
      <w:spacing w:after="0" w:line="240" w:lineRule="auto"/>
    </w:pPr>
    <w:rPr>
      <w:rFonts w:ascii="Calibri" w:eastAsia="Times New Roman" w:hAnsi="Calibri"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Gov Body Text,Gov Body text"/>
    <w:link w:val="BodyTextChar"/>
    <w:qFormat/>
    <w:rsid w:val="00A73289"/>
    <w:pPr>
      <w:tabs>
        <w:tab w:val="left" w:leader="dot" w:pos="3402"/>
        <w:tab w:val="left" w:leader="dot" w:pos="6804"/>
        <w:tab w:val="left" w:leader="dot" w:pos="9639"/>
      </w:tabs>
      <w:spacing w:after="120" w:line="240" w:lineRule="auto"/>
      <w:jc w:val="both"/>
    </w:pPr>
    <w:rPr>
      <w:rFonts w:ascii="Calibri" w:eastAsia="Times New Roman" w:hAnsi="Calibri" w:cs="Times New Roman"/>
      <w:sz w:val="20"/>
      <w:szCs w:val="20"/>
      <w:lang w:val="en-AU"/>
    </w:rPr>
  </w:style>
  <w:style w:type="character" w:customStyle="1" w:styleId="BodyTextChar">
    <w:name w:val="Body Text Char"/>
    <w:aliases w:val="Gov Body Text Char,Gov Body text Char"/>
    <w:basedOn w:val="DefaultParagraphFont"/>
    <w:link w:val="BodyText"/>
    <w:rsid w:val="00A73289"/>
    <w:rPr>
      <w:rFonts w:ascii="Calibri" w:eastAsia="Times New Roman" w:hAnsi="Calibri" w:cs="Times New Roman"/>
      <w:sz w:val="20"/>
      <w:szCs w:val="20"/>
      <w:lang w:val="en-AU"/>
    </w:rPr>
  </w:style>
  <w:style w:type="paragraph" w:customStyle="1" w:styleId="TableHeader">
    <w:name w:val="Table Header"/>
    <w:basedOn w:val="TableText"/>
    <w:link w:val="TableHeaderChar"/>
    <w:qFormat/>
    <w:rsid w:val="00A73289"/>
    <w:pPr>
      <w:tabs>
        <w:tab w:val="left" w:leader="dot" w:pos="5670"/>
      </w:tabs>
    </w:pPr>
    <w:rPr>
      <w:b/>
      <w:sz w:val="22"/>
    </w:rPr>
  </w:style>
  <w:style w:type="character" w:customStyle="1" w:styleId="TableHeaderChar">
    <w:name w:val="Table Header Char"/>
    <w:basedOn w:val="DefaultParagraphFont"/>
    <w:link w:val="TableHeader"/>
    <w:rsid w:val="00A73289"/>
    <w:rPr>
      <w:rFonts w:ascii="Calibri" w:eastAsia="Times New Roman" w:hAnsi="Calibri" w:cs="Times New Roman"/>
      <w:b/>
      <w:szCs w:val="20"/>
      <w:lang w:val="en-AU"/>
    </w:rPr>
  </w:style>
  <w:style w:type="paragraph" w:styleId="Header">
    <w:name w:val="header"/>
    <w:link w:val="HeaderChar"/>
    <w:rsid w:val="00A73289"/>
    <w:pPr>
      <w:widowControl w:val="0"/>
      <w:tabs>
        <w:tab w:val="center" w:pos="4153"/>
        <w:tab w:val="right" w:pos="8306"/>
      </w:tabs>
      <w:autoSpaceDE w:val="0"/>
      <w:autoSpaceDN w:val="0"/>
      <w:spacing w:before="60" w:after="120" w:line="240" w:lineRule="auto"/>
    </w:pPr>
    <w:rPr>
      <w:rFonts w:ascii="Calibri" w:eastAsia="Times New Roman" w:hAnsi="Calibri" w:cs="Times New Roman"/>
      <w:sz w:val="20"/>
      <w:szCs w:val="20"/>
      <w:lang w:val="en-AU"/>
    </w:rPr>
  </w:style>
  <w:style w:type="character" w:customStyle="1" w:styleId="HeaderChar">
    <w:name w:val="Header Char"/>
    <w:basedOn w:val="DefaultParagraphFont"/>
    <w:link w:val="Header"/>
    <w:rsid w:val="00A73289"/>
    <w:rPr>
      <w:rFonts w:ascii="Calibri" w:eastAsia="Times New Roman" w:hAnsi="Calibri" w:cs="Times New Roman"/>
      <w:sz w:val="20"/>
      <w:szCs w:val="20"/>
      <w:lang w:val="en-AU"/>
    </w:rPr>
  </w:style>
  <w:style w:type="paragraph" w:styleId="Caption">
    <w:name w:val="caption"/>
    <w:next w:val="Normal"/>
    <w:qFormat/>
    <w:rsid w:val="00A73289"/>
    <w:pPr>
      <w:spacing w:before="40" w:after="40" w:line="240" w:lineRule="auto"/>
    </w:pPr>
    <w:rPr>
      <w:rFonts w:ascii="Calibri" w:eastAsia="Times New Roman" w:hAnsi="Calibri" w:cs="Times New Roman"/>
      <w:i/>
      <w:iCs/>
      <w:sz w:val="20"/>
      <w:szCs w:val="18"/>
      <w:lang w:val="en-AU"/>
    </w:rPr>
  </w:style>
  <w:style w:type="character" w:styleId="Hyperlink">
    <w:name w:val="Hyperlink"/>
    <w:basedOn w:val="DefaultParagraphFont"/>
    <w:uiPriority w:val="99"/>
    <w:unhideWhenUsed/>
    <w:rsid w:val="00A73289"/>
    <w:rPr>
      <w:color w:val="0070C0"/>
      <w:u w:val="single"/>
    </w:rPr>
  </w:style>
  <w:style w:type="paragraph" w:styleId="TOC1">
    <w:name w:val="toc 1"/>
    <w:autoRedefine/>
    <w:uiPriority w:val="39"/>
    <w:rsid w:val="00A73289"/>
    <w:pPr>
      <w:tabs>
        <w:tab w:val="left" w:pos="284"/>
        <w:tab w:val="left" w:pos="567"/>
        <w:tab w:val="right" w:leader="dot" w:pos="10763"/>
      </w:tabs>
      <w:spacing w:after="120" w:line="240" w:lineRule="auto"/>
    </w:pPr>
    <w:rPr>
      <w:rFonts w:ascii="Calibri" w:eastAsia="Times New Roman" w:hAnsi="Calibri" w:cs="Times New Roman"/>
      <w:b/>
      <w:szCs w:val="20"/>
      <w:lang w:val="en-AU"/>
    </w:rPr>
  </w:style>
  <w:style w:type="paragraph" w:styleId="TOC2">
    <w:name w:val="toc 2"/>
    <w:basedOn w:val="TOC1"/>
    <w:autoRedefine/>
    <w:uiPriority w:val="39"/>
    <w:rsid w:val="00A73289"/>
    <w:pPr>
      <w:tabs>
        <w:tab w:val="clear" w:pos="284"/>
        <w:tab w:val="left" w:pos="1276"/>
      </w:tabs>
      <w:spacing w:before="120"/>
      <w:ind w:left="227"/>
    </w:pPr>
    <w:rPr>
      <w:b w:val="0"/>
      <w:noProof/>
    </w:rPr>
  </w:style>
  <w:style w:type="paragraph" w:styleId="TOCHeading">
    <w:name w:val="TOC Heading"/>
    <w:next w:val="BodyText"/>
    <w:uiPriority w:val="39"/>
    <w:unhideWhenUsed/>
    <w:rsid w:val="00A73289"/>
    <w:pPr>
      <w:keepLines/>
      <w:spacing w:before="240" w:after="240" w:line="360" w:lineRule="auto"/>
      <w:jc w:val="center"/>
    </w:pPr>
    <w:rPr>
      <w:rFonts w:ascii="Verdana" w:eastAsiaTheme="majorEastAsia" w:hAnsi="Verdana" w:cstheme="majorBidi"/>
      <w:b/>
      <w:bCs/>
      <w:caps/>
      <w:sz w:val="28"/>
      <w:szCs w:val="28"/>
      <w:lang w:val="en-US"/>
    </w:rPr>
  </w:style>
  <w:style w:type="paragraph" w:customStyle="1" w:styleId="TableText">
    <w:name w:val="Table Text"/>
    <w:link w:val="TableTextChar"/>
    <w:qFormat/>
    <w:rsid w:val="00A73289"/>
    <w:pPr>
      <w:spacing w:before="60" w:after="60" w:line="240" w:lineRule="auto"/>
    </w:pPr>
    <w:rPr>
      <w:rFonts w:ascii="Calibri" w:eastAsia="Times New Roman" w:hAnsi="Calibri" w:cs="Times New Roman"/>
      <w:sz w:val="20"/>
      <w:szCs w:val="20"/>
      <w:lang w:val="en-AU"/>
    </w:rPr>
  </w:style>
  <w:style w:type="character" w:customStyle="1" w:styleId="TableTextChar">
    <w:name w:val="Table Text Char"/>
    <w:basedOn w:val="DefaultParagraphFont"/>
    <w:link w:val="TableText"/>
    <w:rsid w:val="00A73289"/>
    <w:rPr>
      <w:rFonts w:ascii="Calibri" w:eastAsia="Times New Roman" w:hAnsi="Calibri" w:cs="Times New Roman"/>
      <w:sz w:val="20"/>
      <w:szCs w:val="20"/>
      <w:lang w:val="en-AU"/>
    </w:rPr>
  </w:style>
  <w:style w:type="paragraph" w:styleId="Footer">
    <w:name w:val="footer"/>
    <w:basedOn w:val="Header"/>
    <w:link w:val="FooterChar"/>
    <w:rsid w:val="00A73289"/>
    <w:pPr>
      <w:spacing w:after="60"/>
    </w:pPr>
    <w:rPr>
      <w:sz w:val="16"/>
    </w:rPr>
  </w:style>
  <w:style w:type="character" w:customStyle="1" w:styleId="FooterChar">
    <w:name w:val="Footer Char"/>
    <w:basedOn w:val="DefaultParagraphFont"/>
    <w:link w:val="Footer"/>
    <w:rsid w:val="00A73289"/>
    <w:rPr>
      <w:rFonts w:ascii="Calibri" w:eastAsia="Times New Roman" w:hAnsi="Calibri" w:cs="Times New Roman"/>
      <w:sz w:val="16"/>
      <w:szCs w:val="20"/>
      <w:lang w:val="en-AU"/>
    </w:rPr>
  </w:style>
  <w:style w:type="paragraph" w:styleId="ListParagraph">
    <w:name w:val="List Paragraph"/>
    <w:basedOn w:val="Normal"/>
    <w:uiPriority w:val="1"/>
    <w:rsid w:val="00A73289"/>
    <w:pPr>
      <w:ind w:left="1608" w:hanging="716"/>
    </w:pPr>
    <w:rPr>
      <w:rFonts w:ascii="Arial" w:eastAsia="Arial" w:hAnsi="Arial" w:cs="Arial"/>
    </w:rPr>
  </w:style>
  <w:style w:type="paragraph" w:customStyle="1" w:styleId="BodyItalic">
    <w:name w:val="Body Italic"/>
    <w:basedOn w:val="BodyText"/>
    <w:qFormat/>
    <w:rsid w:val="00A73289"/>
    <w:rPr>
      <w:rFonts w:cs="Calibri"/>
      <w:i/>
    </w:rPr>
  </w:style>
  <w:style w:type="character" w:styleId="PlaceholderText">
    <w:name w:val="Placeholder Text"/>
    <w:basedOn w:val="DefaultParagraphFont"/>
    <w:uiPriority w:val="99"/>
    <w:unhideWhenUsed/>
    <w:rsid w:val="00A73289"/>
    <w:rPr>
      <w:color w:val="808080"/>
    </w:rPr>
  </w:style>
  <w:style w:type="paragraph" w:customStyle="1" w:styleId="TableSpace">
    <w:name w:val="Table Space"/>
    <w:basedOn w:val="BodyText"/>
    <w:rsid w:val="00A73289"/>
    <w:pPr>
      <w:spacing w:after="0"/>
    </w:pPr>
    <w:rPr>
      <w:b/>
      <w:sz w:val="8"/>
    </w:rPr>
  </w:style>
  <w:style w:type="paragraph" w:styleId="NormalWeb">
    <w:name w:val="Normal (Web)"/>
    <w:basedOn w:val="Normal"/>
    <w:uiPriority w:val="99"/>
    <w:semiHidden/>
    <w:unhideWhenUsed/>
    <w:rsid w:val="00A73289"/>
    <w:pPr>
      <w:spacing w:before="100" w:beforeAutospacing="1" w:after="100" w:afterAutospacing="1"/>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43A7C45F5846AB9D1C8B148B6AA16F"/>
        <w:category>
          <w:name w:val="General"/>
          <w:gallery w:val="placeholder"/>
        </w:category>
        <w:types>
          <w:type w:val="bbPlcHdr"/>
        </w:types>
        <w:behaviors>
          <w:behavior w:val="content"/>
        </w:behaviors>
        <w:guid w:val="{62FEF812-ED88-4F99-8433-B42762FE0D14}"/>
      </w:docPartPr>
      <w:docPartBody>
        <w:p w:rsidR="0082122C" w:rsidRDefault="002B31D6" w:rsidP="002B31D6">
          <w:pPr>
            <w:pStyle w:val="9E43A7C45F5846AB9D1C8B148B6AA16F"/>
          </w:pPr>
          <w:r w:rsidRPr="000570B3">
            <w:rPr>
              <w:rStyle w:val="PlaceholderText"/>
            </w:rPr>
            <w:t>[Title]</w:t>
          </w:r>
        </w:p>
      </w:docPartBody>
    </w:docPart>
    <w:docPart>
      <w:docPartPr>
        <w:name w:val="E15DC902BC694E498F475A4F69F0D3BA"/>
        <w:category>
          <w:name w:val="General"/>
          <w:gallery w:val="placeholder"/>
        </w:category>
        <w:types>
          <w:type w:val="bbPlcHdr"/>
        </w:types>
        <w:behaviors>
          <w:behavior w:val="content"/>
        </w:behaviors>
        <w:guid w:val="{7A12EC87-3301-49E2-8032-EC3DB963ED50}"/>
      </w:docPartPr>
      <w:docPartBody>
        <w:p w:rsidR="0082122C" w:rsidRDefault="002B31D6" w:rsidP="002B31D6">
          <w:pPr>
            <w:pStyle w:val="E15DC902BC694E498F475A4F69F0D3BA"/>
          </w:pPr>
          <w:r w:rsidRPr="000570B3">
            <w:rPr>
              <w:rStyle w:val="PlaceholderText"/>
            </w:rPr>
            <w:t>[Title]</w:t>
          </w:r>
        </w:p>
      </w:docPartBody>
    </w:docPart>
    <w:docPart>
      <w:docPartPr>
        <w:name w:val="A27BEA1E537E4210B009E03BDA0E69D1"/>
        <w:category>
          <w:name w:val="General"/>
          <w:gallery w:val="placeholder"/>
        </w:category>
        <w:types>
          <w:type w:val="bbPlcHdr"/>
        </w:types>
        <w:behaviors>
          <w:behavior w:val="content"/>
        </w:behaviors>
        <w:guid w:val="{4BD76C80-1016-44E0-A5AA-DECC155AB022}"/>
      </w:docPartPr>
      <w:docPartBody>
        <w:p w:rsidR="0082122C" w:rsidRDefault="002B31D6" w:rsidP="002B31D6">
          <w:pPr>
            <w:pStyle w:val="A27BEA1E537E4210B009E03BDA0E69D1"/>
          </w:pPr>
          <w:r w:rsidRPr="000570B3">
            <w:rPr>
              <w:rStyle w:val="PlaceholderText"/>
            </w:rPr>
            <w:t>[Process Owner - role]</w:t>
          </w:r>
        </w:p>
      </w:docPartBody>
    </w:docPart>
    <w:docPart>
      <w:docPartPr>
        <w:name w:val="A35C35C29CFF41CAA682F675123A3142"/>
        <w:category>
          <w:name w:val="General"/>
          <w:gallery w:val="placeholder"/>
        </w:category>
        <w:types>
          <w:type w:val="bbPlcHdr"/>
        </w:types>
        <w:behaviors>
          <w:behavior w:val="content"/>
        </w:behaviors>
        <w:guid w:val="{F364F9E1-A743-423A-B589-E19953DD0937}"/>
      </w:docPartPr>
      <w:docPartBody>
        <w:p w:rsidR="0082122C" w:rsidRDefault="002B31D6" w:rsidP="002B31D6">
          <w:pPr>
            <w:pStyle w:val="A35C35C29CFF41CAA682F675123A3142"/>
          </w:pPr>
          <w:r w:rsidRPr="000570B3">
            <w:rPr>
              <w:rStyle w:val="PlaceholderText"/>
            </w:rPr>
            <w:t>[Document Owner - role]</w:t>
          </w:r>
        </w:p>
      </w:docPartBody>
    </w:docPart>
    <w:docPart>
      <w:docPartPr>
        <w:name w:val="BB1C04D788254B95BCD4F3AD1E38E421"/>
        <w:category>
          <w:name w:val="General"/>
          <w:gallery w:val="placeholder"/>
        </w:category>
        <w:types>
          <w:type w:val="bbPlcHdr"/>
        </w:types>
        <w:behaviors>
          <w:behavior w:val="content"/>
        </w:behaviors>
        <w:guid w:val="{43B68E78-E346-4955-9FE5-FE2BB29047C6}"/>
      </w:docPartPr>
      <w:docPartBody>
        <w:p w:rsidR="0082122C" w:rsidRDefault="002B31D6" w:rsidP="002B31D6">
          <w:pPr>
            <w:pStyle w:val="BB1C04D788254B95BCD4F3AD1E38E421"/>
          </w:pPr>
          <w:r w:rsidRPr="000570B3">
            <w:rPr>
              <w:rStyle w:val="PlaceholderText"/>
            </w:rPr>
            <w:t>[Review Period]</w:t>
          </w:r>
        </w:p>
      </w:docPartBody>
    </w:docPart>
    <w:docPart>
      <w:docPartPr>
        <w:name w:val="63086EA798174442A3EC19137463FEDC"/>
        <w:category>
          <w:name w:val="General"/>
          <w:gallery w:val="placeholder"/>
        </w:category>
        <w:types>
          <w:type w:val="bbPlcHdr"/>
        </w:types>
        <w:behaviors>
          <w:behavior w:val="content"/>
        </w:behaviors>
        <w:guid w:val="{35EE82F4-6598-48D2-A578-86FDA38447E9}"/>
      </w:docPartPr>
      <w:docPartBody>
        <w:p w:rsidR="0082122C" w:rsidRDefault="002B31D6" w:rsidP="002B31D6">
          <w:pPr>
            <w:pStyle w:val="63086EA798174442A3EC19137463FEDC"/>
          </w:pPr>
          <w:r w:rsidRPr="000570B3">
            <w:rPr>
              <w:rStyle w:val="PlaceholderText"/>
            </w:rPr>
            <w:t>[Version Number]</w:t>
          </w:r>
        </w:p>
      </w:docPartBody>
    </w:docPart>
    <w:docPart>
      <w:docPartPr>
        <w:name w:val="B1CFC6590F154315B2E983B997B86D3D"/>
        <w:category>
          <w:name w:val="General"/>
          <w:gallery w:val="placeholder"/>
        </w:category>
        <w:types>
          <w:type w:val="bbPlcHdr"/>
        </w:types>
        <w:behaviors>
          <w:behavior w:val="content"/>
        </w:behaviors>
        <w:guid w:val="{415B09D2-91E9-440A-99D8-E29AD2BCFBC0}"/>
      </w:docPartPr>
      <w:docPartBody>
        <w:p w:rsidR="0082122C" w:rsidRDefault="002B31D6" w:rsidP="002B31D6">
          <w:pPr>
            <w:pStyle w:val="B1CFC6590F154315B2E983B997B86D3D"/>
          </w:pPr>
          <w:r w:rsidRPr="000570B3">
            <w:rPr>
              <w:rStyle w:val="PlaceholderText"/>
            </w:rPr>
            <w:t>[Effective Date]</w:t>
          </w:r>
        </w:p>
      </w:docPartBody>
    </w:docPart>
    <w:docPart>
      <w:docPartPr>
        <w:name w:val="BFBAA09E9B49461CB6AB3C9882C977BA"/>
        <w:category>
          <w:name w:val="General"/>
          <w:gallery w:val="placeholder"/>
        </w:category>
        <w:types>
          <w:type w:val="bbPlcHdr"/>
        </w:types>
        <w:behaviors>
          <w:behavior w:val="content"/>
        </w:behaviors>
        <w:guid w:val="{44008B4C-FA57-45F8-84B9-B91D8A286486}"/>
      </w:docPartPr>
      <w:docPartBody>
        <w:p w:rsidR="0082122C" w:rsidRDefault="002B31D6" w:rsidP="002B31D6">
          <w:pPr>
            <w:pStyle w:val="BFBAA09E9B49461CB6AB3C9882C977BA"/>
          </w:pPr>
          <w:r w:rsidRPr="000570B3">
            <w:rPr>
              <w:rStyle w:val="PlaceholderText"/>
            </w:rPr>
            <w:t>[Valid 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45 Book">
    <w:altName w:val="Arial"/>
    <w:panose1 w:val="02000503020000020003"/>
    <w:charset w:val="00"/>
    <w:family w:val="swiss"/>
    <w:pitch w:val="variable"/>
    <w:sig w:usb0="00000001"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1D6"/>
    <w:rsid w:val="002B31D6"/>
    <w:rsid w:val="0082122C"/>
    <w:rsid w:val="009145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2B31D6"/>
    <w:rPr>
      <w:color w:val="808080"/>
    </w:rPr>
  </w:style>
  <w:style w:type="paragraph" w:customStyle="1" w:styleId="9E43A7C45F5846AB9D1C8B148B6AA16F">
    <w:name w:val="9E43A7C45F5846AB9D1C8B148B6AA16F"/>
    <w:rsid w:val="002B31D6"/>
  </w:style>
  <w:style w:type="paragraph" w:customStyle="1" w:styleId="E15DC902BC694E498F475A4F69F0D3BA">
    <w:name w:val="E15DC902BC694E498F475A4F69F0D3BA"/>
    <w:rsid w:val="002B31D6"/>
  </w:style>
  <w:style w:type="paragraph" w:customStyle="1" w:styleId="A27BEA1E537E4210B009E03BDA0E69D1">
    <w:name w:val="A27BEA1E537E4210B009E03BDA0E69D1"/>
    <w:rsid w:val="002B31D6"/>
  </w:style>
  <w:style w:type="paragraph" w:customStyle="1" w:styleId="A35C35C29CFF41CAA682F675123A3142">
    <w:name w:val="A35C35C29CFF41CAA682F675123A3142"/>
    <w:rsid w:val="002B31D6"/>
  </w:style>
  <w:style w:type="paragraph" w:customStyle="1" w:styleId="BB1C04D788254B95BCD4F3AD1E38E421">
    <w:name w:val="BB1C04D788254B95BCD4F3AD1E38E421"/>
    <w:rsid w:val="002B31D6"/>
  </w:style>
  <w:style w:type="paragraph" w:customStyle="1" w:styleId="63086EA798174442A3EC19137463FEDC">
    <w:name w:val="63086EA798174442A3EC19137463FEDC"/>
    <w:rsid w:val="002B31D6"/>
  </w:style>
  <w:style w:type="paragraph" w:customStyle="1" w:styleId="B1CFC6590F154315B2E983B997B86D3D">
    <w:name w:val="B1CFC6590F154315B2E983B997B86D3D"/>
    <w:rsid w:val="002B31D6"/>
  </w:style>
  <w:style w:type="paragraph" w:customStyle="1" w:styleId="BFBAA09E9B49461CB6AB3C9882C977BA">
    <w:name w:val="BFBAA09E9B49461CB6AB3C9882C977BA"/>
    <w:rsid w:val="002B3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Glencore International AG</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Reyniers, Dean (Murrin Murrin - AU)</dc:creator>
  <cp:keywords/>
  <dc:description/>
  <cp:lastModifiedBy>pk konwar</cp:lastModifiedBy>
  <cp:revision>4</cp:revision>
  <dcterms:created xsi:type="dcterms:W3CDTF">2021-11-10T23:32:00Z</dcterms:created>
  <dcterms:modified xsi:type="dcterms:W3CDTF">2025-05-12T02:30:00Z</dcterms:modified>
</cp:coreProperties>
</file>